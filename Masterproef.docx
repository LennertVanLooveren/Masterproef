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B713" w14:textId="2A549597" w:rsidR="003601DE" w:rsidRPr="000418A2" w:rsidRDefault="00C61714" w:rsidP="003601DE">
      <w:pPr>
        <w:spacing w:after="0" w:line="240" w:lineRule="auto"/>
        <w:jc w:val="left"/>
        <w:rPr>
          <w:color w:val="278E74"/>
          <w:sz w:val="60"/>
          <w:szCs w:val="60"/>
        </w:rPr>
      </w:pPr>
      <w:sdt>
        <w:sdtPr>
          <w:id w:val="-1510665965"/>
          <w:placeholder>
            <w:docPart w:val="8327F3703A8341399A30311021E9DD40"/>
          </w:placeholder>
        </w:sdtPr>
        <w:sdtEndPr>
          <w:rPr>
            <w:color w:val="1D8DB0"/>
            <w:sz w:val="80"/>
            <w:szCs w:val="80"/>
          </w:rPr>
        </w:sdtEndPr>
        <w:sdtContent>
          <w:r w:rsidR="003D78FF">
            <w:rPr>
              <w:noProof/>
              <w:lang w:val="en-GB" w:eastAsia="en-GB"/>
            </w:rPr>
            <mc:AlternateContent>
              <mc:Choice Requires="wps">
                <w:drawing>
                  <wp:anchor distT="0" distB="0" distL="36195" distR="114300" simplePos="0" relativeHeight="251669504" behindDoc="0" locked="0" layoutInCell="1" allowOverlap="1" wp14:anchorId="17E342A5" wp14:editId="048083AB">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C20B0F4" w14:textId="77777777" w:rsidR="00C61714" w:rsidRPr="003D78FF" w:rsidRDefault="00C61714" w:rsidP="003D78FF">
                                    <w:pPr>
                                      <w:pStyle w:val="CoverKoptekst"/>
                                      <w:spacing w:after="0"/>
                                    </w:pPr>
                                    <w:r w:rsidRPr="003D78FF">
                                      <w:t xml:space="preserve">faculteit industriËle </w:t>
                                    </w:r>
                                  </w:p>
                                  <w:p w14:paraId="0D316A71" w14:textId="77777777" w:rsidR="00C61714" w:rsidRPr="003D78FF" w:rsidRDefault="00C61714" w:rsidP="003D78FF">
                                    <w:pPr>
                                      <w:pStyle w:val="CoverKoptekst"/>
                                      <w:spacing w:after="0"/>
                                    </w:pPr>
                                    <w:r w:rsidRPr="003D78FF">
                                      <w:t>ingenieurswetenschappen</w:t>
                                    </w:r>
                                  </w:p>
                                  <w:p w14:paraId="3BCD36CF" w14:textId="77777777" w:rsidR="00C61714" w:rsidRPr="003D78FF" w:rsidRDefault="00C61714" w:rsidP="003D78FF">
                                    <w:pPr>
                                      <w:pStyle w:val="CoverKoptekst"/>
                                      <w:spacing w:before="240" w:after="0"/>
                                      <w:rPr>
                                        <w:b/>
                                      </w:rPr>
                                    </w:pPr>
                                    <w:r w:rsidRPr="003D78FF">
                                      <w:rPr>
                                        <w:b/>
                                      </w:rPr>
                                      <w:t>Campus geel</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342A5" id="_x0000_t202" coordsize="21600,21600" o:spt="202" path="m,l,21600r21600,l21600,xe">
                    <v:stroke joinstyle="miter"/>
                    <v:path gradientshapeok="t" o:connecttype="rect"/>
                  </v:shapetype>
                  <v:shape id="Tekstvak 41" o:spid="_x0000_s1026" type="#_x0000_t202" style="position:absolute;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C20B0F4" w14:textId="77777777" w:rsidR="00C61714" w:rsidRPr="003D78FF" w:rsidRDefault="00C61714" w:rsidP="003D78FF">
                              <w:pPr>
                                <w:pStyle w:val="CoverKoptekst"/>
                                <w:spacing w:after="0"/>
                              </w:pPr>
                              <w:r w:rsidRPr="003D78FF">
                                <w:t xml:space="preserve">faculteit industriËle </w:t>
                              </w:r>
                            </w:p>
                            <w:p w14:paraId="0D316A71" w14:textId="77777777" w:rsidR="00C61714" w:rsidRPr="003D78FF" w:rsidRDefault="00C61714" w:rsidP="003D78FF">
                              <w:pPr>
                                <w:pStyle w:val="CoverKoptekst"/>
                                <w:spacing w:after="0"/>
                              </w:pPr>
                              <w:r w:rsidRPr="003D78FF">
                                <w:t>ingenieurswetenschappen</w:t>
                              </w:r>
                            </w:p>
                            <w:p w14:paraId="3BCD36CF" w14:textId="77777777" w:rsidR="00C61714" w:rsidRPr="003D78FF" w:rsidRDefault="00C61714" w:rsidP="003D78FF">
                              <w:pPr>
                                <w:pStyle w:val="CoverKoptekst"/>
                                <w:spacing w:before="240" w:after="0"/>
                                <w:rPr>
                                  <w:b/>
                                </w:rPr>
                              </w:pPr>
                              <w:r w:rsidRPr="003D78FF">
                                <w:rPr>
                                  <w:b/>
                                </w:rPr>
                                <w:t>Campus geel</w:t>
                              </w:r>
                            </w:p>
                          </w:sdtContent>
                        </w:sdt>
                      </w:txbxContent>
                    </v:textbox>
                    <w10:wrap anchorx="page" anchory="page"/>
                  </v:shape>
                </w:pict>
              </mc:Fallback>
            </mc:AlternateContent>
          </w:r>
          <w:r w:rsidR="003601DE" w:rsidRPr="003601DE">
            <w:rPr>
              <w:color w:val="278E74"/>
              <w:sz w:val="60"/>
              <w:szCs w:val="60"/>
            </w:rPr>
            <w:t xml:space="preserve"> </w:t>
          </w:r>
          <w:sdt>
            <w:sdtPr>
              <w:rPr>
                <w:color w:val="278E74"/>
                <w:sz w:val="60"/>
                <w:szCs w:val="60"/>
              </w:rPr>
              <w:alias w:val="Titel"/>
              <w:tag w:val="Titel"/>
              <w:id w:val="-1622608730"/>
              <w:placeholder>
                <w:docPart w:val="4998FB131DA7427A928709671CFD6674"/>
              </w:placeholder>
            </w:sdtPr>
            <w:sdtContent>
              <w:r w:rsidR="003601DE">
                <w:rPr>
                  <w:color w:val="278E74"/>
                  <w:sz w:val="60"/>
                  <w:szCs w:val="60"/>
                </w:rPr>
                <w:t>Development in cross</w:t>
              </w:r>
              <w:r w:rsidR="001227FE">
                <w:rPr>
                  <w:color w:val="278E74"/>
                  <w:sz w:val="60"/>
                  <w:szCs w:val="60"/>
                </w:rPr>
                <w:t>-platform frameworks</w:t>
              </w:r>
              <w:r w:rsidR="003601DE">
                <w:rPr>
                  <w:color w:val="278E74"/>
                  <w:sz w:val="60"/>
                  <w:szCs w:val="60"/>
                </w:rPr>
                <w:t xml:space="preserve"> vergeleken met platform-specifieke APIs</w:t>
              </w:r>
            </w:sdtContent>
          </w:sdt>
        </w:sdtContent>
      </w:sdt>
    </w:p>
    <w:p w14:paraId="24344426" w14:textId="77777777" w:rsidR="00F01E7D" w:rsidRDefault="00C61714" w:rsidP="003601DE">
      <w:pPr>
        <w:pStyle w:val="CoverTitel"/>
        <w:sectPr w:rsidR="00F01E7D"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sdt>
        <w:sdtPr>
          <w:rPr>
            <w:sz w:val="40"/>
          </w:rPr>
          <w:alias w:val="Subtitel"/>
          <w:tag w:val="Subtitel"/>
          <w:id w:val="1058292000"/>
          <w:placeholder>
            <w:docPart w:val="862E3B3E96C04FB8A115D74D4E075D55"/>
          </w:placeholder>
        </w:sdtPr>
        <w:sdtContent>
          <w:r w:rsidR="003601DE" w:rsidRPr="002B124B">
            <w:rPr>
              <w:sz w:val="40"/>
            </w:rPr>
            <w:t>Evaluatie van Qt, Xamarin, React Native en Apache Cordova</w:t>
          </w:r>
        </w:sdtContent>
      </w:sdt>
      <w:r w:rsidR="003601DE">
        <w:rPr>
          <w:noProof/>
          <w:lang w:val="en-GB" w:eastAsia="en-GB"/>
        </w:rPr>
        <w:t xml:space="preserve"> </w:t>
      </w:r>
      <w:r w:rsidR="00060C9B">
        <w:rPr>
          <w:noProof/>
          <w:lang w:val="en-GB" w:eastAsia="en-GB"/>
        </w:rPr>
        <mc:AlternateContent>
          <mc:Choice Requires="wps">
            <w:drawing>
              <wp:anchor distT="0" distB="0" distL="36195" distR="114300" simplePos="0" relativeHeight="251673600" behindDoc="0" locked="0" layoutInCell="1" allowOverlap="1" wp14:anchorId="5147F4C9" wp14:editId="5086AFAA">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Content>
                              <w:p w14:paraId="3CB3D331" w14:textId="77777777" w:rsidR="00C61714" w:rsidRPr="00AC5CEB" w:rsidRDefault="00C61714"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7F4C9"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Content>
                        <w:p w14:paraId="3CB3D331" w14:textId="77777777" w:rsidR="00C61714" w:rsidRPr="00AC5CEB" w:rsidRDefault="00C61714"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67456" behindDoc="0" locked="0" layoutInCell="1" allowOverlap="1" wp14:anchorId="5A0DF522" wp14:editId="6481F42A">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385419234"/>
                            </w:sdtPr>
                            <w:sdtContent>
                              <w:p w14:paraId="4A2EB7F3" w14:textId="77777777" w:rsidR="00C61714" w:rsidRDefault="00C61714" w:rsidP="003601DE">
                                <w:pPr>
                                  <w:pStyle w:val="CoverAuteur"/>
                                </w:pPr>
                                <w:r>
                                  <w:t>Lennert VAN LOOVEREN</w:t>
                                </w:r>
                              </w:p>
                            </w:sdtContent>
                          </w:sdt>
                          <w:p w14:paraId="7D53AF27" w14:textId="77777777" w:rsidR="00C61714" w:rsidRDefault="00C61714" w:rsidP="00024C11">
                            <w:pPr>
                              <w:pStyle w:val="CoverAuteu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522"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385419234"/>
                      </w:sdtPr>
                      <w:sdtContent>
                        <w:p w14:paraId="4A2EB7F3" w14:textId="77777777" w:rsidR="00C61714" w:rsidRDefault="00C61714" w:rsidP="003601DE">
                          <w:pPr>
                            <w:pStyle w:val="CoverAuteur"/>
                          </w:pPr>
                          <w:r>
                            <w:t>Lennert VAN LOOVEREN</w:t>
                          </w:r>
                        </w:p>
                      </w:sdtContent>
                    </w:sdt>
                    <w:p w14:paraId="7D53AF27" w14:textId="77777777" w:rsidR="00C61714" w:rsidRDefault="00C61714" w:rsidP="00024C11">
                      <w:pPr>
                        <w:pStyle w:val="CoverAuteur"/>
                      </w:pPr>
                    </w:p>
                  </w:txbxContent>
                </v:textbox>
                <w10:wrap anchorx="margin" anchory="page"/>
              </v:shape>
            </w:pict>
          </mc:Fallback>
        </mc:AlternateContent>
      </w:r>
      <w:r w:rsidR="00060C9B">
        <w:rPr>
          <w:noProof/>
          <w:lang w:val="en-GB" w:eastAsia="en-GB"/>
        </w:rPr>
        <mc:AlternateContent>
          <mc:Choice Requires="wps">
            <w:drawing>
              <wp:anchor distT="0" distB="0" distL="36195" distR="114300" simplePos="0" relativeHeight="251671552" behindDoc="0" locked="0" layoutInCell="1" allowOverlap="1" wp14:anchorId="6880CECA" wp14:editId="308A0BED">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Content>
                              <w:p w14:paraId="7D7AA6CA" w14:textId="77777777" w:rsidR="00C61714" w:rsidRDefault="00C61714" w:rsidP="003601DE">
                                <w:pPr>
                                  <w:pStyle w:val="CoverSubtekst"/>
                                  <w:spacing w:before="120"/>
                                  <w:jc w:val="left"/>
                                </w:pPr>
                                <w:r>
                                  <w:t>Promotor: Prof. P. Karsmakers</w:t>
                                </w:r>
                              </w:p>
                              <w:p w14:paraId="655D8BDE" w14:textId="77777777" w:rsidR="00C61714" w:rsidRPr="00C93379" w:rsidRDefault="00C61714" w:rsidP="003601DE">
                                <w:pPr>
                                  <w:pStyle w:val="CoverSubtekst"/>
                                  <w:spacing w:before="240"/>
                                  <w:jc w:val="left"/>
                                </w:pPr>
                                <w:r>
                                  <w:t>Co-promotoren: Koen Swings,</w:t>
                                </w:r>
                                <w:r>
                                  <w:br/>
                                  <w:t>Bram Schrijvers</w:t>
                                </w:r>
                              </w:p>
                            </w:sdtContent>
                          </w:sdt>
                          <w:p w14:paraId="50CBA07C" w14:textId="77777777" w:rsidR="00C61714" w:rsidRPr="00C93379" w:rsidRDefault="00C61714" w:rsidP="00060C9B">
                            <w:pPr>
                              <w:pStyle w:val="CoverSubtekst"/>
                              <w:spacing w:before="240"/>
                              <w:jc w:val="lef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CECA"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Content>
                        <w:p w14:paraId="7D7AA6CA" w14:textId="77777777" w:rsidR="00C61714" w:rsidRDefault="00C61714" w:rsidP="003601DE">
                          <w:pPr>
                            <w:pStyle w:val="CoverSubtekst"/>
                            <w:spacing w:before="120"/>
                            <w:jc w:val="left"/>
                          </w:pPr>
                          <w:r>
                            <w:t>Promotor: Prof. P. Karsmakers</w:t>
                          </w:r>
                        </w:p>
                        <w:p w14:paraId="655D8BDE" w14:textId="77777777" w:rsidR="00C61714" w:rsidRPr="00C93379" w:rsidRDefault="00C61714" w:rsidP="003601DE">
                          <w:pPr>
                            <w:pStyle w:val="CoverSubtekst"/>
                            <w:spacing w:before="240"/>
                            <w:jc w:val="left"/>
                          </w:pPr>
                          <w:r>
                            <w:t>Co-promotoren: Koen Swings,</w:t>
                          </w:r>
                          <w:r>
                            <w:br/>
                            <w:t>Bram Schrijvers</w:t>
                          </w:r>
                        </w:p>
                      </w:sdtContent>
                    </w:sdt>
                    <w:p w14:paraId="50CBA07C" w14:textId="77777777" w:rsidR="00C61714" w:rsidRPr="00C93379" w:rsidRDefault="00C61714" w:rsidP="00060C9B">
                      <w:pPr>
                        <w:pStyle w:val="CoverSubtekst"/>
                        <w:spacing w:before="240"/>
                        <w:jc w:val="left"/>
                      </w:pPr>
                    </w:p>
                  </w:txbxContent>
                </v:textbox>
                <w10:wrap anchorx="margin" anchory="page"/>
              </v:shape>
            </w:pict>
          </mc:Fallback>
        </mc:AlternateContent>
      </w:r>
      <w:r w:rsidR="0096737D">
        <w:rPr>
          <w:noProof/>
          <w:lang w:val="en-GB" w:eastAsia="en-GB"/>
        </w:rPr>
        <mc:AlternateContent>
          <mc:Choice Requires="wps">
            <w:drawing>
              <wp:anchor distT="0" distB="0" distL="114300" distR="114300" simplePos="0" relativeHeight="251661312" behindDoc="0" locked="0" layoutInCell="1" allowOverlap="0" wp14:anchorId="3AF85632" wp14:editId="640F807F">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Content>
                              <w:p w14:paraId="453C08A5" w14:textId="77777777" w:rsidR="00C61714" w:rsidRPr="0096737D" w:rsidRDefault="00C61714" w:rsidP="00024C11">
                                <w:pPr>
                                  <w:pStyle w:val="CoverSubtekst"/>
                                </w:pPr>
                                <w:r>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85632"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Content>
                        <w:p w14:paraId="453C08A5" w14:textId="77777777" w:rsidR="00C61714" w:rsidRPr="0096737D" w:rsidRDefault="00C61714" w:rsidP="00024C11">
                          <w:pPr>
                            <w:pStyle w:val="CoverSubtekst"/>
                          </w:pPr>
                          <w:r>
                            <w:t>Academiejaar 2017-2018</w:t>
                          </w:r>
                        </w:p>
                      </w:sdtContent>
                    </w:sdt>
                  </w:txbxContent>
                </v:textbox>
                <w10:wrap type="square" anchorx="margin" anchory="margin"/>
              </v:shape>
            </w:pict>
          </mc:Fallback>
        </mc:AlternateContent>
      </w:r>
    </w:p>
    <w:p w14:paraId="04271D08" w14:textId="77777777" w:rsidR="00B47AB8" w:rsidRDefault="00B47AB8" w:rsidP="00B47AB8"/>
    <w:p w14:paraId="6B916A5C" w14:textId="77777777" w:rsidR="00B47AB8" w:rsidRDefault="00B47AB8" w:rsidP="00B47AB8"/>
    <w:p w14:paraId="44AA3CF0" w14:textId="77777777" w:rsidR="00B47AB8" w:rsidRDefault="00B47AB8" w:rsidP="00B47AB8"/>
    <w:p w14:paraId="51F0A438" w14:textId="77777777" w:rsidR="00B47AB8" w:rsidRDefault="00B47AB8" w:rsidP="00B47AB8"/>
    <w:p w14:paraId="17D8DACD" w14:textId="77777777" w:rsidR="00B47AB8" w:rsidRDefault="00B47AB8" w:rsidP="00B47AB8"/>
    <w:p w14:paraId="754EB7DF" w14:textId="77777777" w:rsidR="00B47AB8" w:rsidRDefault="00B47AB8" w:rsidP="00B47AB8"/>
    <w:p w14:paraId="67F0D833" w14:textId="77777777" w:rsidR="00B47AB8" w:rsidRDefault="00B47AB8" w:rsidP="00B47AB8"/>
    <w:p w14:paraId="1DA315D7" w14:textId="77777777" w:rsidR="00B47AB8" w:rsidRDefault="00B47AB8" w:rsidP="00B47AB8"/>
    <w:p w14:paraId="14898F82" w14:textId="77777777" w:rsidR="00B47AB8" w:rsidRDefault="00B47AB8" w:rsidP="00B47AB8"/>
    <w:p w14:paraId="7C531CC1" w14:textId="77777777" w:rsidR="00B47AB8" w:rsidRDefault="00B47AB8" w:rsidP="00B47AB8"/>
    <w:p w14:paraId="1B83109A" w14:textId="77777777" w:rsidR="00B47AB8" w:rsidRDefault="00B47AB8" w:rsidP="00B47AB8"/>
    <w:p w14:paraId="0E209A6C" w14:textId="77777777" w:rsidR="00B47AB8" w:rsidRDefault="00B47AB8" w:rsidP="00B47AB8"/>
    <w:p w14:paraId="13D0D6BC" w14:textId="77777777" w:rsidR="00B47AB8" w:rsidRDefault="00B47AB8" w:rsidP="00B47AB8"/>
    <w:p w14:paraId="4DCAB84C" w14:textId="77777777" w:rsidR="00B47AB8" w:rsidRDefault="00B47AB8" w:rsidP="00B47AB8"/>
    <w:p w14:paraId="750D18D1" w14:textId="77777777" w:rsidR="00B47AB8" w:rsidRDefault="00B47AB8" w:rsidP="00B47AB8"/>
    <w:p w14:paraId="127E08A2" w14:textId="77777777" w:rsidR="00B47AB8" w:rsidRDefault="00B47AB8" w:rsidP="00B47AB8"/>
    <w:p w14:paraId="081DE853" w14:textId="77777777" w:rsidR="00B47AB8" w:rsidRDefault="00B47AB8" w:rsidP="00E95554">
      <w:pPr>
        <w:tabs>
          <w:tab w:val="left" w:pos="1252"/>
        </w:tabs>
      </w:pPr>
    </w:p>
    <w:p w14:paraId="7E6677D7" w14:textId="77777777" w:rsidR="00B47AB8" w:rsidRDefault="00B47AB8" w:rsidP="00B47AB8"/>
    <w:p w14:paraId="3C105C15" w14:textId="77777777" w:rsidR="00B47AB8" w:rsidRDefault="00B47AB8" w:rsidP="00B47AB8"/>
    <w:p w14:paraId="5AA95789" w14:textId="77777777" w:rsidR="00B47AB8" w:rsidRDefault="00B47AB8" w:rsidP="00B47AB8"/>
    <w:p w14:paraId="2D900EAB" w14:textId="77777777" w:rsidR="00B47AB8" w:rsidRDefault="00B47AB8" w:rsidP="00B47AB8"/>
    <w:p w14:paraId="0A8F7F2E" w14:textId="77777777" w:rsidR="009A5D26" w:rsidRDefault="009A5D26" w:rsidP="00B47AB8"/>
    <w:p w14:paraId="3E0EBF02" w14:textId="77777777" w:rsidR="009A5D26" w:rsidRDefault="009A5D26" w:rsidP="00B47AB8"/>
    <w:p w14:paraId="56C28B83" w14:textId="77777777" w:rsidR="009A5D26" w:rsidRDefault="009A5D26" w:rsidP="00B47AB8"/>
    <w:p w14:paraId="006F0DFD" w14:textId="77777777" w:rsidR="00B47AB8" w:rsidRDefault="00B47AB8" w:rsidP="00B47AB8"/>
    <w:p w14:paraId="3F785DE1" w14:textId="77777777" w:rsidR="00E73A60" w:rsidRDefault="00E73A60" w:rsidP="00B47AB8"/>
    <w:p w14:paraId="07B658B6" w14:textId="77777777" w:rsidR="00B47AB8" w:rsidRPr="009A5D26" w:rsidRDefault="00B47AB8" w:rsidP="00B47AB8">
      <w:pPr>
        <w:rPr>
          <w:sz w:val="18"/>
          <w:szCs w:val="18"/>
        </w:rPr>
      </w:pPr>
      <w:r w:rsidRPr="009A5D26">
        <w:rPr>
          <w:sz w:val="18"/>
          <w:szCs w:val="18"/>
        </w:rPr>
        <w:t>© Copyright KU Leuven</w:t>
      </w:r>
    </w:p>
    <w:p w14:paraId="7975E022" w14:textId="77777777" w:rsidR="00B47AB8" w:rsidRPr="009A5D26" w:rsidRDefault="00B47AB8" w:rsidP="00B47AB8">
      <w:pPr>
        <w:rPr>
          <w:sz w:val="18"/>
          <w:szCs w:val="18"/>
        </w:rPr>
      </w:pPr>
    </w:p>
    <w:p w14:paraId="3A246406"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E95554" w:rsidRPr="009A5D26">
        <w:rPr>
          <w:sz w:val="18"/>
          <w:szCs w:val="18"/>
        </w:rPr>
        <w:t>chten tot KU Leuven C</w:t>
      </w:r>
      <w:r w:rsidRPr="009A5D26">
        <w:rPr>
          <w:sz w:val="18"/>
          <w:szCs w:val="18"/>
        </w:rPr>
        <w:t>ampus Geel, Kleinhoefstraat 4, B-2440 Geel, +32 14 80 22 40 of via e-mail iiw.geel@kuleuven.be.</w:t>
      </w:r>
    </w:p>
    <w:p w14:paraId="211E14C5" w14:textId="77777777" w:rsidR="00B47AB8" w:rsidRPr="009A5D26" w:rsidRDefault="00B47AB8" w:rsidP="00E95554">
      <w:pPr>
        <w:rPr>
          <w:sz w:val="18"/>
          <w:szCs w:val="18"/>
        </w:rPr>
      </w:pPr>
    </w:p>
    <w:p w14:paraId="1A0F9433"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62B518B4" w14:textId="77777777" w:rsidR="00B32AEF" w:rsidRDefault="00B32AEF" w:rsidP="00E73A60">
      <w:pPr>
        <w:sectPr w:rsidR="00B32AEF"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5881A9B9" w14:textId="77777777" w:rsidR="00B47AB8" w:rsidRDefault="00B47AB8" w:rsidP="004203C0">
      <w:pPr>
        <w:pStyle w:val="Kop1zondernummering"/>
      </w:pPr>
      <w:bookmarkStart w:id="0" w:name="_Toc476121729"/>
      <w:bookmarkStart w:id="1" w:name="_Toc508698622"/>
      <w:r w:rsidRPr="006A0C7E">
        <w:lastRenderedPageBreak/>
        <w:t>Voorwoord</w:t>
      </w:r>
      <w:bookmarkEnd w:id="0"/>
      <w:bookmarkEnd w:id="1"/>
    </w:p>
    <w:p w14:paraId="01591379" w14:textId="77777777" w:rsidR="003601DE" w:rsidRDefault="003601DE" w:rsidP="003601DE">
      <w:r>
        <w:t>Ik heb deze masterproef kunnen verwezenlijken dankzij mijn ouders, via hun morele en financiële steun. Alsook door mijn promotoren die mij gedurende de hele weg begeleidt hebben.</w:t>
      </w:r>
    </w:p>
    <w:p w14:paraId="514CC6B2" w14:textId="77777777" w:rsidR="00F01E7D" w:rsidRDefault="00F01E7D" w:rsidP="00B47AB8"/>
    <w:p w14:paraId="096F8E49" w14:textId="77777777" w:rsidR="00F01E7D" w:rsidRDefault="00F01E7D" w:rsidP="00B47AB8">
      <w:pPr>
        <w:sectPr w:rsidR="00F01E7D"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17B22984" w14:textId="77777777" w:rsidR="00F01E7D" w:rsidRDefault="00F01E7D" w:rsidP="00B47AB8"/>
    <w:p w14:paraId="28EF59C3" w14:textId="77777777" w:rsidR="00F01E7D" w:rsidRDefault="00F01E7D" w:rsidP="00B47AB8"/>
    <w:p w14:paraId="01535926" w14:textId="77777777" w:rsidR="00B47AB8" w:rsidRDefault="00E21929" w:rsidP="004203C0">
      <w:pPr>
        <w:pStyle w:val="Kop1zondernummering"/>
      </w:pPr>
      <w:bookmarkStart w:id="2" w:name="_Toc508698623"/>
      <w:r>
        <w:t>Samenvatting</w:t>
      </w:r>
      <w:bookmarkEnd w:id="2"/>
    </w:p>
    <w:p w14:paraId="758FA8F8"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23522BB5" w14:textId="77777777" w:rsidR="00F01E7D" w:rsidRDefault="00F01E7D" w:rsidP="00E73A60"/>
    <w:p w14:paraId="22637647"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5CBD4C1F" w14:textId="77777777" w:rsidR="00F01E7D" w:rsidRDefault="00F01E7D" w:rsidP="00E73A60"/>
    <w:p w14:paraId="651E224B" w14:textId="77777777" w:rsidR="00E21929" w:rsidRDefault="00E21929" w:rsidP="002C18A6">
      <w:pPr>
        <w:pStyle w:val="Kop1zondernummering"/>
      </w:pPr>
      <w:bookmarkStart w:id="3" w:name="_Toc508698624"/>
      <w:r w:rsidRPr="002C18A6">
        <w:t>Abstract</w:t>
      </w:r>
      <w:bookmarkEnd w:id="3"/>
    </w:p>
    <w:p w14:paraId="501679B4" w14:textId="77777777" w:rsidR="00E21929" w:rsidRDefault="00E21929" w:rsidP="00E95554">
      <w:r>
        <w:t xml:space="preserve">Het extended abstract of de wetenschappelijke samenvatting wordt in het Engels geschreven en bevat </w:t>
      </w:r>
      <w:r w:rsidRPr="004203C0">
        <w:rPr>
          <w:b/>
        </w:rPr>
        <w:t>500 tot 1.500 woorden</w:t>
      </w:r>
      <w:r>
        <w:t xml:space="preserve">. Dit abstract moet </w:t>
      </w:r>
      <w:r w:rsidRPr="00E73A60">
        <w:rPr>
          <w:b/>
        </w:rPr>
        <w:t>niet</w:t>
      </w:r>
      <w:r>
        <w:t xml:space="preserve"> in KU Loket opgeladen worden (vanwege de beperkte beschikbare ruimte daar).</w:t>
      </w:r>
    </w:p>
    <w:p w14:paraId="0947BBCC" w14:textId="77777777" w:rsidR="00E21929" w:rsidRDefault="00E21929" w:rsidP="00E95554"/>
    <w:p w14:paraId="1FFC2693" w14:textId="77777777" w:rsidR="00B47AB8" w:rsidRDefault="00E21929" w:rsidP="00E95554">
      <w:r w:rsidRPr="00E95554">
        <w:rPr>
          <w:b/>
        </w:rPr>
        <w:t>Keywords</w:t>
      </w:r>
      <w:r>
        <w:t>: Voeg een vijftal keywords in</w:t>
      </w:r>
      <w:r w:rsidR="009A5D26">
        <w:t>.</w:t>
      </w:r>
    </w:p>
    <w:p w14:paraId="2760A85A" w14:textId="77777777" w:rsidR="00E95554" w:rsidRDefault="00E95554" w:rsidP="00E73A60"/>
    <w:p w14:paraId="42273B18"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7612DC9C" w14:textId="77777777" w:rsidR="000B0058" w:rsidRDefault="00110D86" w:rsidP="004203C0">
      <w:pPr>
        <w:pStyle w:val="Titelinhoudsopgave"/>
      </w:pPr>
      <w:r w:rsidRPr="00673BF0">
        <w:lastRenderedPageBreak/>
        <w:t>Inhoud</w:t>
      </w:r>
    </w:p>
    <w:p w14:paraId="436ABB6A" w14:textId="1575702E" w:rsidR="00F152BF"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508698622" w:history="1">
        <w:r w:rsidR="00F152BF" w:rsidRPr="00500254">
          <w:rPr>
            <w:rStyle w:val="Hyperlink"/>
          </w:rPr>
          <w:t>Voorwoord</w:t>
        </w:r>
        <w:r w:rsidR="00F152BF">
          <w:rPr>
            <w:webHidden/>
          </w:rPr>
          <w:tab/>
        </w:r>
        <w:r w:rsidR="00F152BF">
          <w:rPr>
            <w:webHidden/>
          </w:rPr>
          <w:fldChar w:fldCharType="begin"/>
        </w:r>
        <w:r w:rsidR="00F152BF">
          <w:rPr>
            <w:webHidden/>
          </w:rPr>
          <w:instrText xml:space="preserve"> PAGEREF _Toc508698622 \h </w:instrText>
        </w:r>
        <w:r w:rsidR="00F152BF">
          <w:rPr>
            <w:webHidden/>
          </w:rPr>
        </w:r>
        <w:r w:rsidR="00F152BF">
          <w:rPr>
            <w:webHidden/>
          </w:rPr>
          <w:fldChar w:fldCharType="separate"/>
        </w:r>
        <w:r w:rsidR="00F152BF">
          <w:rPr>
            <w:webHidden/>
          </w:rPr>
          <w:t>i</w:t>
        </w:r>
        <w:r w:rsidR="00F152BF">
          <w:rPr>
            <w:webHidden/>
          </w:rPr>
          <w:fldChar w:fldCharType="end"/>
        </w:r>
      </w:hyperlink>
    </w:p>
    <w:p w14:paraId="70A4BC0E" w14:textId="02BEF861" w:rsidR="00F152BF" w:rsidRDefault="00C61714">
      <w:pPr>
        <w:pStyle w:val="Inhopg1"/>
        <w:rPr>
          <w:rFonts w:asciiTheme="minorHAnsi" w:hAnsiTheme="minorHAnsi" w:cstheme="minorBidi"/>
          <w:b w:val="0"/>
          <w:szCs w:val="22"/>
          <w:lang w:eastAsia="nl-BE"/>
        </w:rPr>
      </w:pPr>
      <w:hyperlink w:anchor="_Toc508698623" w:history="1">
        <w:r w:rsidR="00F152BF" w:rsidRPr="00500254">
          <w:rPr>
            <w:rStyle w:val="Hyperlink"/>
          </w:rPr>
          <w:t>Samenvatting</w:t>
        </w:r>
        <w:r w:rsidR="00F152BF">
          <w:rPr>
            <w:webHidden/>
          </w:rPr>
          <w:tab/>
        </w:r>
        <w:r w:rsidR="00F152BF">
          <w:rPr>
            <w:webHidden/>
          </w:rPr>
          <w:fldChar w:fldCharType="begin"/>
        </w:r>
        <w:r w:rsidR="00F152BF">
          <w:rPr>
            <w:webHidden/>
          </w:rPr>
          <w:instrText xml:space="preserve"> PAGEREF _Toc508698623 \h </w:instrText>
        </w:r>
        <w:r w:rsidR="00F152BF">
          <w:rPr>
            <w:webHidden/>
          </w:rPr>
        </w:r>
        <w:r w:rsidR="00F152BF">
          <w:rPr>
            <w:webHidden/>
          </w:rPr>
          <w:fldChar w:fldCharType="separate"/>
        </w:r>
        <w:r w:rsidR="00F152BF">
          <w:rPr>
            <w:webHidden/>
          </w:rPr>
          <w:t>ii</w:t>
        </w:r>
        <w:r w:rsidR="00F152BF">
          <w:rPr>
            <w:webHidden/>
          </w:rPr>
          <w:fldChar w:fldCharType="end"/>
        </w:r>
      </w:hyperlink>
    </w:p>
    <w:p w14:paraId="7ACF4A29" w14:textId="417FC0BB" w:rsidR="00F152BF" w:rsidRDefault="00C61714">
      <w:pPr>
        <w:pStyle w:val="Inhopg1"/>
        <w:rPr>
          <w:rFonts w:asciiTheme="minorHAnsi" w:hAnsiTheme="minorHAnsi" w:cstheme="minorBidi"/>
          <w:b w:val="0"/>
          <w:szCs w:val="22"/>
          <w:lang w:eastAsia="nl-BE"/>
        </w:rPr>
      </w:pPr>
      <w:hyperlink w:anchor="_Toc508698624" w:history="1">
        <w:r w:rsidR="00F152BF" w:rsidRPr="00500254">
          <w:rPr>
            <w:rStyle w:val="Hyperlink"/>
          </w:rPr>
          <w:t>Abstract</w:t>
        </w:r>
        <w:r w:rsidR="00F152BF">
          <w:rPr>
            <w:webHidden/>
          </w:rPr>
          <w:tab/>
        </w:r>
        <w:r w:rsidR="00F152BF">
          <w:rPr>
            <w:webHidden/>
          </w:rPr>
          <w:fldChar w:fldCharType="begin"/>
        </w:r>
        <w:r w:rsidR="00F152BF">
          <w:rPr>
            <w:webHidden/>
          </w:rPr>
          <w:instrText xml:space="preserve"> PAGEREF _Toc508698624 \h </w:instrText>
        </w:r>
        <w:r w:rsidR="00F152BF">
          <w:rPr>
            <w:webHidden/>
          </w:rPr>
        </w:r>
        <w:r w:rsidR="00F152BF">
          <w:rPr>
            <w:webHidden/>
          </w:rPr>
          <w:fldChar w:fldCharType="separate"/>
        </w:r>
        <w:r w:rsidR="00F152BF">
          <w:rPr>
            <w:webHidden/>
          </w:rPr>
          <w:t>iii</w:t>
        </w:r>
        <w:r w:rsidR="00F152BF">
          <w:rPr>
            <w:webHidden/>
          </w:rPr>
          <w:fldChar w:fldCharType="end"/>
        </w:r>
      </w:hyperlink>
    </w:p>
    <w:p w14:paraId="7D5D0871" w14:textId="4CB58187" w:rsidR="00F152BF" w:rsidRDefault="00C61714">
      <w:pPr>
        <w:pStyle w:val="Inhopg1"/>
        <w:rPr>
          <w:rFonts w:asciiTheme="minorHAnsi" w:hAnsiTheme="minorHAnsi" w:cstheme="minorBidi"/>
          <w:b w:val="0"/>
          <w:szCs w:val="22"/>
          <w:lang w:eastAsia="nl-BE"/>
        </w:rPr>
      </w:pPr>
      <w:hyperlink w:anchor="_Toc508698625" w:history="1">
        <w:r w:rsidR="00F152BF" w:rsidRPr="00500254">
          <w:rPr>
            <w:rStyle w:val="Hyperlink"/>
          </w:rPr>
          <w:t>Symbolenlijst</w:t>
        </w:r>
        <w:r w:rsidR="00F152BF">
          <w:rPr>
            <w:webHidden/>
          </w:rPr>
          <w:tab/>
        </w:r>
        <w:r w:rsidR="00F152BF">
          <w:rPr>
            <w:webHidden/>
          </w:rPr>
          <w:fldChar w:fldCharType="begin"/>
        </w:r>
        <w:r w:rsidR="00F152BF">
          <w:rPr>
            <w:webHidden/>
          </w:rPr>
          <w:instrText xml:space="preserve"> PAGEREF _Toc508698625 \h </w:instrText>
        </w:r>
        <w:r w:rsidR="00F152BF">
          <w:rPr>
            <w:webHidden/>
          </w:rPr>
        </w:r>
        <w:r w:rsidR="00F152BF">
          <w:rPr>
            <w:webHidden/>
          </w:rPr>
          <w:fldChar w:fldCharType="separate"/>
        </w:r>
        <w:r w:rsidR="00F152BF">
          <w:rPr>
            <w:webHidden/>
          </w:rPr>
          <w:t>vi</w:t>
        </w:r>
        <w:r w:rsidR="00F152BF">
          <w:rPr>
            <w:webHidden/>
          </w:rPr>
          <w:fldChar w:fldCharType="end"/>
        </w:r>
      </w:hyperlink>
    </w:p>
    <w:p w14:paraId="7519D97F" w14:textId="39CF2C1C" w:rsidR="00F152BF" w:rsidRDefault="00C61714">
      <w:pPr>
        <w:pStyle w:val="Inhopg1"/>
        <w:rPr>
          <w:rFonts w:asciiTheme="minorHAnsi" w:hAnsiTheme="minorHAnsi" w:cstheme="minorBidi"/>
          <w:b w:val="0"/>
          <w:szCs w:val="22"/>
          <w:lang w:eastAsia="nl-BE"/>
        </w:rPr>
      </w:pPr>
      <w:hyperlink w:anchor="_Toc508698626" w:history="1">
        <w:r w:rsidR="00F152BF" w:rsidRPr="00500254">
          <w:rPr>
            <w:rStyle w:val="Hyperlink"/>
          </w:rPr>
          <w:t>Lijst met afkortingen</w:t>
        </w:r>
        <w:r w:rsidR="00F152BF">
          <w:rPr>
            <w:webHidden/>
          </w:rPr>
          <w:tab/>
        </w:r>
        <w:r w:rsidR="00F152BF">
          <w:rPr>
            <w:webHidden/>
          </w:rPr>
          <w:fldChar w:fldCharType="begin"/>
        </w:r>
        <w:r w:rsidR="00F152BF">
          <w:rPr>
            <w:webHidden/>
          </w:rPr>
          <w:instrText xml:space="preserve"> PAGEREF _Toc508698626 \h </w:instrText>
        </w:r>
        <w:r w:rsidR="00F152BF">
          <w:rPr>
            <w:webHidden/>
          </w:rPr>
        </w:r>
        <w:r w:rsidR="00F152BF">
          <w:rPr>
            <w:webHidden/>
          </w:rPr>
          <w:fldChar w:fldCharType="separate"/>
        </w:r>
        <w:r w:rsidR="00F152BF">
          <w:rPr>
            <w:webHidden/>
          </w:rPr>
          <w:t>vii</w:t>
        </w:r>
        <w:r w:rsidR="00F152BF">
          <w:rPr>
            <w:webHidden/>
          </w:rPr>
          <w:fldChar w:fldCharType="end"/>
        </w:r>
      </w:hyperlink>
    </w:p>
    <w:p w14:paraId="7BB9E67A" w14:textId="01BF8E92" w:rsidR="00F152BF" w:rsidRDefault="00C61714">
      <w:pPr>
        <w:pStyle w:val="Inhopg1"/>
        <w:rPr>
          <w:rFonts w:asciiTheme="minorHAnsi" w:hAnsiTheme="minorHAnsi" w:cstheme="minorBidi"/>
          <w:b w:val="0"/>
          <w:szCs w:val="22"/>
          <w:lang w:eastAsia="nl-BE"/>
        </w:rPr>
      </w:pPr>
      <w:hyperlink w:anchor="_Toc508698627" w:history="1">
        <w:r w:rsidR="00F152BF" w:rsidRPr="00500254">
          <w:rPr>
            <w:rStyle w:val="Hyperlink"/>
          </w:rPr>
          <w:t>1</w:t>
        </w:r>
        <w:r w:rsidR="00F152BF">
          <w:rPr>
            <w:rFonts w:asciiTheme="minorHAnsi" w:hAnsiTheme="minorHAnsi" w:cstheme="minorBidi"/>
            <w:b w:val="0"/>
            <w:szCs w:val="22"/>
            <w:lang w:eastAsia="nl-BE"/>
          </w:rPr>
          <w:tab/>
        </w:r>
        <w:r w:rsidR="00F152BF" w:rsidRPr="00500254">
          <w:rPr>
            <w:rStyle w:val="Hyperlink"/>
          </w:rPr>
          <w:t>Inleiding</w:t>
        </w:r>
        <w:r w:rsidR="00F152BF">
          <w:rPr>
            <w:webHidden/>
          </w:rPr>
          <w:tab/>
        </w:r>
        <w:r w:rsidR="00F152BF">
          <w:rPr>
            <w:webHidden/>
          </w:rPr>
          <w:fldChar w:fldCharType="begin"/>
        </w:r>
        <w:r w:rsidR="00F152BF">
          <w:rPr>
            <w:webHidden/>
          </w:rPr>
          <w:instrText xml:space="preserve"> PAGEREF _Toc508698627 \h </w:instrText>
        </w:r>
        <w:r w:rsidR="00F152BF">
          <w:rPr>
            <w:webHidden/>
          </w:rPr>
        </w:r>
        <w:r w:rsidR="00F152BF">
          <w:rPr>
            <w:webHidden/>
          </w:rPr>
          <w:fldChar w:fldCharType="separate"/>
        </w:r>
        <w:r w:rsidR="00F152BF">
          <w:rPr>
            <w:webHidden/>
          </w:rPr>
          <w:t>i</w:t>
        </w:r>
        <w:r w:rsidR="00F152BF">
          <w:rPr>
            <w:webHidden/>
          </w:rPr>
          <w:fldChar w:fldCharType="end"/>
        </w:r>
      </w:hyperlink>
    </w:p>
    <w:p w14:paraId="25CBD494" w14:textId="6F8DBAB0" w:rsidR="00F152BF" w:rsidRDefault="00C61714">
      <w:pPr>
        <w:pStyle w:val="Inhopg2"/>
        <w:rPr>
          <w:rFonts w:asciiTheme="minorHAnsi" w:hAnsiTheme="minorHAnsi" w:cstheme="minorBidi"/>
          <w:i w:val="0"/>
          <w:szCs w:val="22"/>
          <w:lang w:eastAsia="nl-BE"/>
        </w:rPr>
      </w:pPr>
      <w:hyperlink w:anchor="_Toc508698628" w:history="1">
        <w:r w:rsidR="00F152BF" w:rsidRPr="00500254">
          <w:rPr>
            <w:rStyle w:val="Hyperlink"/>
          </w:rPr>
          <w:t>Zappware</w:t>
        </w:r>
        <w:r w:rsidR="00F152BF">
          <w:rPr>
            <w:webHidden/>
          </w:rPr>
          <w:tab/>
        </w:r>
        <w:r w:rsidR="00F152BF">
          <w:rPr>
            <w:webHidden/>
          </w:rPr>
          <w:fldChar w:fldCharType="begin"/>
        </w:r>
        <w:r w:rsidR="00F152BF">
          <w:rPr>
            <w:webHidden/>
          </w:rPr>
          <w:instrText xml:space="preserve"> PAGEREF _Toc508698628 \h </w:instrText>
        </w:r>
        <w:r w:rsidR="00F152BF">
          <w:rPr>
            <w:webHidden/>
          </w:rPr>
        </w:r>
        <w:r w:rsidR="00F152BF">
          <w:rPr>
            <w:webHidden/>
          </w:rPr>
          <w:fldChar w:fldCharType="separate"/>
        </w:r>
        <w:r w:rsidR="00F152BF">
          <w:rPr>
            <w:webHidden/>
          </w:rPr>
          <w:t>i</w:t>
        </w:r>
        <w:r w:rsidR="00F152BF">
          <w:rPr>
            <w:webHidden/>
          </w:rPr>
          <w:fldChar w:fldCharType="end"/>
        </w:r>
      </w:hyperlink>
    </w:p>
    <w:p w14:paraId="17A6E7CB" w14:textId="21EA2C01" w:rsidR="00F152BF" w:rsidRDefault="00C61714">
      <w:pPr>
        <w:pStyle w:val="Inhopg2"/>
        <w:rPr>
          <w:rFonts w:asciiTheme="minorHAnsi" w:hAnsiTheme="minorHAnsi" w:cstheme="minorBidi"/>
          <w:i w:val="0"/>
          <w:szCs w:val="22"/>
          <w:lang w:eastAsia="nl-BE"/>
        </w:rPr>
      </w:pPr>
      <w:hyperlink w:anchor="_Toc508698629" w:history="1">
        <w:r w:rsidR="00F152BF" w:rsidRPr="00500254">
          <w:rPr>
            <w:rStyle w:val="Hyperlink"/>
          </w:rPr>
          <w:t>Onderzoeksvraag</w:t>
        </w:r>
        <w:r w:rsidR="00F152BF">
          <w:rPr>
            <w:webHidden/>
          </w:rPr>
          <w:tab/>
        </w:r>
        <w:r w:rsidR="00F152BF">
          <w:rPr>
            <w:webHidden/>
          </w:rPr>
          <w:fldChar w:fldCharType="begin"/>
        </w:r>
        <w:r w:rsidR="00F152BF">
          <w:rPr>
            <w:webHidden/>
          </w:rPr>
          <w:instrText xml:space="preserve"> PAGEREF _Toc508698629 \h </w:instrText>
        </w:r>
        <w:r w:rsidR="00F152BF">
          <w:rPr>
            <w:webHidden/>
          </w:rPr>
        </w:r>
        <w:r w:rsidR="00F152BF">
          <w:rPr>
            <w:webHidden/>
          </w:rPr>
          <w:fldChar w:fldCharType="separate"/>
        </w:r>
        <w:r w:rsidR="00F152BF">
          <w:rPr>
            <w:webHidden/>
          </w:rPr>
          <w:t>i</w:t>
        </w:r>
        <w:r w:rsidR="00F152BF">
          <w:rPr>
            <w:webHidden/>
          </w:rPr>
          <w:fldChar w:fldCharType="end"/>
        </w:r>
      </w:hyperlink>
    </w:p>
    <w:p w14:paraId="791708CC" w14:textId="1C3C2CE0" w:rsidR="00F152BF" w:rsidRDefault="00C61714">
      <w:pPr>
        <w:pStyle w:val="Inhopg1"/>
        <w:rPr>
          <w:rFonts w:asciiTheme="minorHAnsi" w:hAnsiTheme="minorHAnsi" w:cstheme="minorBidi"/>
          <w:b w:val="0"/>
          <w:szCs w:val="22"/>
          <w:lang w:eastAsia="nl-BE"/>
        </w:rPr>
      </w:pPr>
      <w:hyperlink w:anchor="_Toc508698630" w:history="1">
        <w:r w:rsidR="00F152BF" w:rsidRPr="00500254">
          <w:rPr>
            <w:rStyle w:val="Hyperlink"/>
          </w:rPr>
          <w:t>2</w:t>
        </w:r>
        <w:r w:rsidR="00F152BF">
          <w:rPr>
            <w:rFonts w:asciiTheme="minorHAnsi" w:hAnsiTheme="minorHAnsi" w:cstheme="minorBidi"/>
            <w:b w:val="0"/>
            <w:szCs w:val="22"/>
            <w:lang w:eastAsia="nl-BE"/>
          </w:rPr>
          <w:tab/>
        </w:r>
        <w:r w:rsidR="00F152BF" w:rsidRPr="00500254">
          <w:rPr>
            <w:rStyle w:val="Hyperlink"/>
          </w:rPr>
          <w:t>Cross-platform frameworks</w:t>
        </w:r>
        <w:r w:rsidR="00F152BF">
          <w:rPr>
            <w:webHidden/>
          </w:rPr>
          <w:tab/>
        </w:r>
        <w:r w:rsidR="00F152BF">
          <w:rPr>
            <w:webHidden/>
          </w:rPr>
          <w:fldChar w:fldCharType="begin"/>
        </w:r>
        <w:r w:rsidR="00F152BF">
          <w:rPr>
            <w:webHidden/>
          </w:rPr>
          <w:instrText xml:space="preserve"> PAGEREF _Toc508698630 \h </w:instrText>
        </w:r>
        <w:r w:rsidR="00F152BF">
          <w:rPr>
            <w:webHidden/>
          </w:rPr>
        </w:r>
        <w:r w:rsidR="00F152BF">
          <w:rPr>
            <w:webHidden/>
          </w:rPr>
          <w:fldChar w:fldCharType="separate"/>
        </w:r>
        <w:r w:rsidR="00F152BF">
          <w:rPr>
            <w:webHidden/>
          </w:rPr>
          <w:t>ii</w:t>
        </w:r>
        <w:r w:rsidR="00F152BF">
          <w:rPr>
            <w:webHidden/>
          </w:rPr>
          <w:fldChar w:fldCharType="end"/>
        </w:r>
      </w:hyperlink>
    </w:p>
    <w:p w14:paraId="03B960D7" w14:textId="613B5862" w:rsidR="00F152BF" w:rsidRDefault="00C61714">
      <w:pPr>
        <w:pStyle w:val="Inhopg2"/>
        <w:rPr>
          <w:rFonts w:asciiTheme="minorHAnsi" w:hAnsiTheme="minorHAnsi" w:cstheme="minorBidi"/>
          <w:i w:val="0"/>
          <w:szCs w:val="22"/>
          <w:lang w:eastAsia="nl-BE"/>
        </w:rPr>
      </w:pPr>
      <w:hyperlink w:anchor="_Toc508698631" w:history="1">
        <w:r w:rsidR="00F152BF" w:rsidRPr="00500254">
          <w:rPr>
            <w:rStyle w:val="Hyperlink"/>
          </w:rPr>
          <w:t>2.1</w:t>
        </w:r>
        <w:r w:rsidR="00F152BF">
          <w:rPr>
            <w:rFonts w:asciiTheme="minorHAnsi" w:hAnsiTheme="minorHAnsi" w:cstheme="minorBidi"/>
            <w:i w:val="0"/>
            <w:szCs w:val="22"/>
            <w:lang w:eastAsia="nl-BE"/>
          </w:rPr>
          <w:tab/>
        </w:r>
        <w:r w:rsidR="00F152BF" w:rsidRPr="00500254">
          <w:rPr>
            <w:rStyle w:val="Hyperlink"/>
          </w:rPr>
          <w:t>Qt</w:t>
        </w:r>
        <w:r w:rsidR="00F152BF">
          <w:rPr>
            <w:webHidden/>
          </w:rPr>
          <w:tab/>
        </w:r>
        <w:r w:rsidR="00F152BF">
          <w:rPr>
            <w:webHidden/>
          </w:rPr>
          <w:fldChar w:fldCharType="begin"/>
        </w:r>
        <w:r w:rsidR="00F152BF">
          <w:rPr>
            <w:webHidden/>
          </w:rPr>
          <w:instrText xml:space="preserve"> PAGEREF _Toc508698631 \h </w:instrText>
        </w:r>
        <w:r w:rsidR="00F152BF">
          <w:rPr>
            <w:webHidden/>
          </w:rPr>
        </w:r>
        <w:r w:rsidR="00F152BF">
          <w:rPr>
            <w:webHidden/>
          </w:rPr>
          <w:fldChar w:fldCharType="separate"/>
        </w:r>
        <w:r w:rsidR="00F152BF">
          <w:rPr>
            <w:webHidden/>
          </w:rPr>
          <w:t>ii</w:t>
        </w:r>
        <w:r w:rsidR="00F152BF">
          <w:rPr>
            <w:webHidden/>
          </w:rPr>
          <w:fldChar w:fldCharType="end"/>
        </w:r>
      </w:hyperlink>
    </w:p>
    <w:p w14:paraId="79C4CCC7" w14:textId="1B1DC5F2" w:rsidR="00F152BF" w:rsidRDefault="00C61714">
      <w:pPr>
        <w:pStyle w:val="Inhopg3"/>
        <w:tabs>
          <w:tab w:val="left" w:pos="1985"/>
        </w:tabs>
        <w:rPr>
          <w:rFonts w:asciiTheme="minorHAnsi" w:hAnsiTheme="minorHAnsi"/>
          <w:szCs w:val="22"/>
          <w:lang w:eastAsia="nl-BE"/>
        </w:rPr>
      </w:pPr>
      <w:hyperlink w:anchor="_Toc508698632" w:history="1">
        <w:r w:rsidR="00F152BF" w:rsidRPr="00500254">
          <w:rPr>
            <w:rStyle w:val="Hyperlink"/>
          </w:rPr>
          <w:t>2.1.1</w:t>
        </w:r>
        <w:r w:rsidR="00F152BF">
          <w:rPr>
            <w:rFonts w:asciiTheme="minorHAnsi" w:hAnsiTheme="minorHAnsi"/>
            <w:szCs w:val="22"/>
            <w:lang w:eastAsia="nl-BE"/>
          </w:rPr>
          <w:tab/>
        </w:r>
        <w:r w:rsidR="00F152BF" w:rsidRPr="00500254">
          <w:rPr>
            <w:rStyle w:val="Hyperlink"/>
          </w:rPr>
          <w:t>Oorsprong</w:t>
        </w:r>
        <w:r w:rsidR="00F152BF">
          <w:rPr>
            <w:webHidden/>
          </w:rPr>
          <w:tab/>
        </w:r>
        <w:r w:rsidR="00F152BF">
          <w:rPr>
            <w:webHidden/>
          </w:rPr>
          <w:fldChar w:fldCharType="begin"/>
        </w:r>
        <w:r w:rsidR="00F152BF">
          <w:rPr>
            <w:webHidden/>
          </w:rPr>
          <w:instrText xml:space="preserve"> PAGEREF _Toc508698632 \h </w:instrText>
        </w:r>
        <w:r w:rsidR="00F152BF">
          <w:rPr>
            <w:webHidden/>
          </w:rPr>
        </w:r>
        <w:r w:rsidR="00F152BF">
          <w:rPr>
            <w:webHidden/>
          </w:rPr>
          <w:fldChar w:fldCharType="separate"/>
        </w:r>
        <w:r w:rsidR="00F152BF">
          <w:rPr>
            <w:webHidden/>
          </w:rPr>
          <w:t>ii</w:t>
        </w:r>
        <w:r w:rsidR="00F152BF">
          <w:rPr>
            <w:webHidden/>
          </w:rPr>
          <w:fldChar w:fldCharType="end"/>
        </w:r>
      </w:hyperlink>
    </w:p>
    <w:p w14:paraId="0DF0E2BC" w14:textId="5D942580" w:rsidR="00F152BF" w:rsidRDefault="00C61714">
      <w:pPr>
        <w:pStyle w:val="Inhopg3"/>
        <w:tabs>
          <w:tab w:val="left" w:pos="1985"/>
        </w:tabs>
        <w:rPr>
          <w:rFonts w:asciiTheme="minorHAnsi" w:hAnsiTheme="minorHAnsi"/>
          <w:szCs w:val="22"/>
          <w:lang w:eastAsia="nl-BE"/>
        </w:rPr>
      </w:pPr>
      <w:hyperlink w:anchor="_Toc508698633" w:history="1">
        <w:r w:rsidR="00F152BF" w:rsidRPr="00500254">
          <w:rPr>
            <w:rStyle w:val="Hyperlink"/>
          </w:rPr>
          <w:t>2.1.2</w:t>
        </w:r>
        <w:r w:rsidR="00F152BF">
          <w:rPr>
            <w:rFonts w:asciiTheme="minorHAnsi" w:hAnsiTheme="minorHAnsi"/>
            <w:szCs w:val="22"/>
            <w:lang w:eastAsia="nl-BE"/>
          </w:rPr>
          <w:tab/>
        </w:r>
        <w:r w:rsidR="00F152BF" w:rsidRPr="00500254">
          <w:rPr>
            <w:rStyle w:val="Hyperlink"/>
          </w:rPr>
          <w:t>Basis</w:t>
        </w:r>
        <w:r w:rsidR="00F152BF">
          <w:rPr>
            <w:webHidden/>
          </w:rPr>
          <w:tab/>
        </w:r>
        <w:r w:rsidR="00F152BF">
          <w:rPr>
            <w:webHidden/>
          </w:rPr>
          <w:fldChar w:fldCharType="begin"/>
        </w:r>
        <w:r w:rsidR="00F152BF">
          <w:rPr>
            <w:webHidden/>
          </w:rPr>
          <w:instrText xml:space="preserve"> PAGEREF _Toc508698633 \h </w:instrText>
        </w:r>
        <w:r w:rsidR="00F152BF">
          <w:rPr>
            <w:webHidden/>
          </w:rPr>
        </w:r>
        <w:r w:rsidR="00F152BF">
          <w:rPr>
            <w:webHidden/>
          </w:rPr>
          <w:fldChar w:fldCharType="separate"/>
        </w:r>
        <w:r w:rsidR="00F152BF">
          <w:rPr>
            <w:webHidden/>
          </w:rPr>
          <w:t>ii</w:t>
        </w:r>
        <w:r w:rsidR="00F152BF">
          <w:rPr>
            <w:webHidden/>
          </w:rPr>
          <w:fldChar w:fldCharType="end"/>
        </w:r>
      </w:hyperlink>
    </w:p>
    <w:p w14:paraId="6D370443" w14:textId="2E8EDADA" w:rsidR="00F152BF" w:rsidRDefault="00C61714">
      <w:pPr>
        <w:pStyle w:val="Inhopg3"/>
        <w:tabs>
          <w:tab w:val="left" w:pos="1985"/>
        </w:tabs>
        <w:rPr>
          <w:rFonts w:asciiTheme="minorHAnsi" w:hAnsiTheme="minorHAnsi"/>
          <w:szCs w:val="22"/>
          <w:lang w:eastAsia="nl-BE"/>
        </w:rPr>
      </w:pPr>
      <w:hyperlink w:anchor="_Toc508698634" w:history="1">
        <w:r w:rsidR="00F152BF" w:rsidRPr="00500254">
          <w:rPr>
            <w:rStyle w:val="Hyperlink"/>
          </w:rPr>
          <w:t>2.1.3</w:t>
        </w:r>
        <w:r w:rsidR="00F152BF">
          <w:rPr>
            <w:rFonts w:asciiTheme="minorHAnsi" w:hAnsiTheme="minorHAnsi"/>
            <w:szCs w:val="22"/>
            <w:lang w:eastAsia="nl-BE"/>
          </w:rPr>
          <w:tab/>
        </w:r>
        <w:r w:rsidR="00F152BF" w:rsidRPr="00500254">
          <w:rPr>
            <w:rStyle w:val="Hyperlink"/>
          </w:rPr>
          <w:t>Graphics architectuur</w:t>
        </w:r>
        <w:r w:rsidR="00F152BF">
          <w:rPr>
            <w:webHidden/>
          </w:rPr>
          <w:tab/>
        </w:r>
        <w:r w:rsidR="00F152BF">
          <w:rPr>
            <w:webHidden/>
          </w:rPr>
          <w:fldChar w:fldCharType="begin"/>
        </w:r>
        <w:r w:rsidR="00F152BF">
          <w:rPr>
            <w:webHidden/>
          </w:rPr>
          <w:instrText xml:space="preserve"> PAGEREF _Toc508698634 \h </w:instrText>
        </w:r>
        <w:r w:rsidR="00F152BF">
          <w:rPr>
            <w:webHidden/>
          </w:rPr>
        </w:r>
        <w:r w:rsidR="00F152BF">
          <w:rPr>
            <w:webHidden/>
          </w:rPr>
          <w:fldChar w:fldCharType="separate"/>
        </w:r>
        <w:r w:rsidR="00F152BF">
          <w:rPr>
            <w:webHidden/>
          </w:rPr>
          <w:t>iii</w:t>
        </w:r>
        <w:r w:rsidR="00F152BF">
          <w:rPr>
            <w:webHidden/>
          </w:rPr>
          <w:fldChar w:fldCharType="end"/>
        </w:r>
      </w:hyperlink>
    </w:p>
    <w:p w14:paraId="72AB607E" w14:textId="211747DB" w:rsidR="00F152BF" w:rsidRDefault="00C61714">
      <w:pPr>
        <w:pStyle w:val="Inhopg3"/>
        <w:tabs>
          <w:tab w:val="left" w:pos="1985"/>
        </w:tabs>
        <w:rPr>
          <w:rFonts w:asciiTheme="minorHAnsi" w:hAnsiTheme="minorHAnsi"/>
          <w:szCs w:val="22"/>
          <w:lang w:eastAsia="nl-BE"/>
        </w:rPr>
      </w:pPr>
      <w:hyperlink w:anchor="_Toc508698635" w:history="1">
        <w:r w:rsidR="00F152BF" w:rsidRPr="00500254">
          <w:rPr>
            <w:rStyle w:val="Hyperlink"/>
          </w:rPr>
          <w:t>2.1.4</w:t>
        </w:r>
        <w:r w:rsidR="00F152BF">
          <w:rPr>
            <w:rFonts w:asciiTheme="minorHAnsi" w:hAnsiTheme="minorHAnsi"/>
            <w:szCs w:val="22"/>
            <w:lang w:eastAsia="nl-BE"/>
          </w:rPr>
          <w:tab/>
        </w:r>
        <w:r w:rsidR="00F152BF" w:rsidRPr="00500254">
          <w:rPr>
            <w:rStyle w:val="Hyperlink"/>
          </w:rPr>
          <w:t>Signals and slots</w:t>
        </w:r>
        <w:r w:rsidR="00F152BF">
          <w:rPr>
            <w:webHidden/>
          </w:rPr>
          <w:tab/>
        </w:r>
        <w:r w:rsidR="00F152BF">
          <w:rPr>
            <w:webHidden/>
          </w:rPr>
          <w:fldChar w:fldCharType="begin"/>
        </w:r>
        <w:r w:rsidR="00F152BF">
          <w:rPr>
            <w:webHidden/>
          </w:rPr>
          <w:instrText xml:space="preserve"> PAGEREF _Toc508698635 \h </w:instrText>
        </w:r>
        <w:r w:rsidR="00F152BF">
          <w:rPr>
            <w:webHidden/>
          </w:rPr>
        </w:r>
        <w:r w:rsidR="00F152BF">
          <w:rPr>
            <w:webHidden/>
          </w:rPr>
          <w:fldChar w:fldCharType="separate"/>
        </w:r>
        <w:r w:rsidR="00F152BF">
          <w:rPr>
            <w:webHidden/>
          </w:rPr>
          <w:t>iii</w:t>
        </w:r>
        <w:r w:rsidR="00F152BF">
          <w:rPr>
            <w:webHidden/>
          </w:rPr>
          <w:fldChar w:fldCharType="end"/>
        </w:r>
      </w:hyperlink>
    </w:p>
    <w:p w14:paraId="33A1C02E" w14:textId="16779B49" w:rsidR="00F152BF" w:rsidRDefault="00C61714">
      <w:pPr>
        <w:pStyle w:val="Inhopg3"/>
        <w:tabs>
          <w:tab w:val="left" w:pos="1985"/>
        </w:tabs>
        <w:rPr>
          <w:rFonts w:asciiTheme="minorHAnsi" w:hAnsiTheme="minorHAnsi"/>
          <w:szCs w:val="22"/>
          <w:lang w:eastAsia="nl-BE"/>
        </w:rPr>
      </w:pPr>
      <w:hyperlink w:anchor="_Toc508698636" w:history="1">
        <w:r w:rsidR="00F152BF" w:rsidRPr="00500254">
          <w:rPr>
            <w:rStyle w:val="Hyperlink"/>
          </w:rPr>
          <w:t>2.1.5</w:t>
        </w:r>
        <w:r w:rsidR="00F152BF">
          <w:rPr>
            <w:rFonts w:asciiTheme="minorHAnsi" w:hAnsiTheme="minorHAnsi"/>
            <w:szCs w:val="22"/>
            <w:lang w:eastAsia="nl-BE"/>
          </w:rPr>
          <w:tab/>
        </w:r>
        <w:r w:rsidR="00F152BF" w:rsidRPr="00500254">
          <w:rPr>
            <w:rStyle w:val="Hyperlink"/>
          </w:rPr>
          <w:t>Qt creator</w:t>
        </w:r>
        <w:r w:rsidR="00F152BF">
          <w:rPr>
            <w:webHidden/>
          </w:rPr>
          <w:tab/>
        </w:r>
        <w:r w:rsidR="00F152BF">
          <w:rPr>
            <w:webHidden/>
          </w:rPr>
          <w:fldChar w:fldCharType="begin"/>
        </w:r>
        <w:r w:rsidR="00F152BF">
          <w:rPr>
            <w:webHidden/>
          </w:rPr>
          <w:instrText xml:space="preserve"> PAGEREF _Toc508698636 \h </w:instrText>
        </w:r>
        <w:r w:rsidR="00F152BF">
          <w:rPr>
            <w:webHidden/>
          </w:rPr>
        </w:r>
        <w:r w:rsidR="00F152BF">
          <w:rPr>
            <w:webHidden/>
          </w:rPr>
          <w:fldChar w:fldCharType="separate"/>
        </w:r>
        <w:r w:rsidR="00F152BF">
          <w:rPr>
            <w:webHidden/>
          </w:rPr>
          <w:t>iv</w:t>
        </w:r>
        <w:r w:rsidR="00F152BF">
          <w:rPr>
            <w:webHidden/>
          </w:rPr>
          <w:fldChar w:fldCharType="end"/>
        </w:r>
      </w:hyperlink>
    </w:p>
    <w:p w14:paraId="5F5668AB" w14:textId="27BF430B" w:rsidR="00F152BF" w:rsidRDefault="00C61714">
      <w:pPr>
        <w:pStyle w:val="Inhopg3"/>
        <w:tabs>
          <w:tab w:val="left" w:pos="1985"/>
        </w:tabs>
        <w:rPr>
          <w:rFonts w:asciiTheme="minorHAnsi" w:hAnsiTheme="minorHAnsi"/>
          <w:szCs w:val="22"/>
          <w:lang w:eastAsia="nl-BE"/>
        </w:rPr>
      </w:pPr>
      <w:hyperlink w:anchor="_Toc508698637" w:history="1">
        <w:r w:rsidR="00F152BF" w:rsidRPr="00500254">
          <w:rPr>
            <w:rStyle w:val="Hyperlink"/>
          </w:rPr>
          <w:t>2.1.6</w:t>
        </w:r>
        <w:r w:rsidR="00F152BF">
          <w:rPr>
            <w:rFonts w:asciiTheme="minorHAnsi" w:hAnsiTheme="minorHAnsi"/>
            <w:szCs w:val="22"/>
            <w:lang w:eastAsia="nl-BE"/>
          </w:rPr>
          <w:tab/>
        </w:r>
        <w:r w:rsidR="00F152BF" w:rsidRPr="00500254">
          <w:rPr>
            <w:rStyle w:val="Hyperlink"/>
          </w:rPr>
          <w:t>Portfolio</w:t>
        </w:r>
        <w:r w:rsidR="00F152BF">
          <w:rPr>
            <w:webHidden/>
          </w:rPr>
          <w:tab/>
        </w:r>
        <w:r w:rsidR="00F152BF">
          <w:rPr>
            <w:webHidden/>
          </w:rPr>
          <w:fldChar w:fldCharType="begin"/>
        </w:r>
        <w:r w:rsidR="00F152BF">
          <w:rPr>
            <w:webHidden/>
          </w:rPr>
          <w:instrText xml:space="preserve"> PAGEREF _Toc508698637 \h </w:instrText>
        </w:r>
        <w:r w:rsidR="00F152BF">
          <w:rPr>
            <w:webHidden/>
          </w:rPr>
        </w:r>
        <w:r w:rsidR="00F152BF">
          <w:rPr>
            <w:webHidden/>
          </w:rPr>
          <w:fldChar w:fldCharType="separate"/>
        </w:r>
        <w:r w:rsidR="00F152BF">
          <w:rPr>
            <w:webHidden/>
          </w:rPr>
          <w:t>iv</w:t>
        </w:r>
        <w:r w:rsidR="00F152BF">
          <w:rPr>
            <w:webHidden/>
          </w:rPr>
          <w:fldChar w:fldCharType="end"/>
        </w:r>
      </w:hyperlink>
    </w:p>
    <w:p w14:paraId="10FA5EA9" w14:textId="2980D4A2" w:rsidR="00F152BF" w:rsidRDefault="00C61714">
      <w:pPr>
        <w:pStyle w:val="Inhopg2"/>
        <w:rPr>
          <w:rFonts w:asciiTheme="minorHAnsi" w:hAnsiTheme="minorHAnsi" w:cstheme="minorBidi"/>
          <w:i w:val="0"/>
          <w:szCs w:val="22"/>
          <w:lang w:eastAsia="nl-BE"/>
        </w:rPr>
      </w:pPr>
      <w:hyperlink w:anchor="_Toc508698638" w:history="1">
        <w:r w:rsidR="00F152BF" w:rsidRPr="00500254">
          <w:rPr>
            <w:rStyle w:val="Hyperlink"/>
          </w:rPr>
          <w:t>2.2</w:t>
        </w:r>
        <w:r w:rsidR="00F152BF">
          <w:rPr>
            <w:rFonts w:asciiTheme="minorHAnsi" w:hAnsiTheme="minorHAnsi" w:cstheme="minorBidi"/>
            <w:i w:val="0"/>
            <w:szCs w:val="22"/>
            <w:lang w:eastAsia="nl-BE"/>
          </w:rPr>
          <w:tab/>
        </w:r>
        <w:r w:rsidR="00F152BF" w:rsidRPr="00500254">
          <w:rPr>
            <w:rStyle w:val="Hyperlink"/>
          </w:rPr>
          <w:t>React Native</w:t>
        </w:r>
        <w:r w:rsidR="00F152BF">
          <w:rPr>
            <w:webHidden/>
          </w:rPr>
          <w:tab/>
        </w:r>
        <w:r w:rsidR="00F152BF">
          <w:rPr>
            <w:webHidden/>
          </w:rPr>
          <w:fldChar w:fldCharType="begin"/>
        </w:r>
        <w:r w:rsidR="00F152BF">
          <w:rPr>
            <w:webHidden/>
          </w:rPr>
          <w:instrText xml:space="preserve"> PAGEREF _Toc508698638 \h </w:instrText>
        </w:r>
        <w:r w:rsidR="00F152BF">
          <w:rPr>
            <w:webHidden/>
          </w:rPr>
        </w:r>
        <w:r w:rsidR="00F152BF">
          <w:rPr>
            <w:webHidden/>
          </w:rPr>
          <w:fldChar w:fldCharType="separate"/>
        </w:r>
        <w:r w:rsidR="00F152BF">
          <w:rPr>
            <w:webHidden/>
          </w:rPr>
          <w:t>vi</w:t>
        </w:r>
        <w:r w:rsidR="00F152BF">
          <w:rPr>
            <w:webHidden/>
          </w:rPr>
          <w:fldChar w:fldCharType="end"/>
        </w:r>
      </w:hyperlink>
    </w:p>
    <w:p w14:paraId="700E3A81" w14:textId="6FFE034F" w:rsidR="00F152BF" w:rsidRDefault="00C61714">
      <w:pPr>
        <w:pStyle w:val="Inhopg3"/>
        <w:tabs>
          <w:tab w:val="left" w:pos="1985"/>
        </w:tabs>
        <w:rPr>
          <w:rFonts w:asciiTheme="minorHAnsi" w:hAnsiTheme="minorHAnsi"/>
          <w:szCs w:val="22"/>
          <w:lang w:eastAsia="nl-BE"/>
        </w:rPr>
      </w:pPr>
      <w:hyperlink w:anchor="_Toc508698639" w:history="1">
        <w:r w:rsidR="00F152BF" w:rsidRPr="00500254">
          <w:rPr>
            <w:rStyle w:val="Hyperlink"/>
          </w:rPr>
          <w:t>2.2.1</w:t>
        </w:r>
        <w:r w:rsidR="00F152BF">
          <w:rPr>
            <w:rFonts w:asciiTheme="minorHAnsi" w:hAnsiTheme="minorHAnsi"/>
            <w:szCs w:val="22"/>
            <w:lang w:eastAsia="nl-BE"/>
          </w:rPr>
          <w:tab/>
        </w:r>
        <w:r w:rsidR="00F152BF" w:rsidRPr="00500254">
          <w:rPr>
            <w:rStyle w:val="Hyperlink"/>
          </w:rPr>
          <w:t>Oorsprong</w:t>
        </w:r>
        <w:r w:rsidR="00F152BF">
          <w:rPr>
            <w:webHidden/>
          </w:rPr>
          <w:tab/>
        </w:r>
        <w:r w:rsidR="00F152BF">
          <w:rPr>
            <w:webHidden/>
          </w:rPr>
          <w:fldChar w:fldCharType="begin"/>
        </w:r>
        <w:r w:rsidR="00F152BF">
          <w:rPr>
            <w:webHidden/>
          </w:rPr>
          <w:instrText xml:space="preserve"> PAGEREF _Toc508698639 \h </w:instrText>
        </w:r>
        <w:r w:rsidR="00F152BF">
          <w:rPr>
            <w:webHidden/>
          </w:rPr>
        </w:r>
        <w:r w:rsidR="00F152BF">
          <w:rPr>
            <w:webHidden/>
          </w:rPr>
          <w:fldChar w:fldCharType="separate"/>
        </w:r>
        <w:r w:rsidR="00F152BF">
          <w:rPr>
            <w:webHidden/>
          </w:rPr>
          <w:t>vi</w:t>
        </w:r>
        <w:r w:rsidR="00F152BF">
          <w:rPr>
            <w:webHidden/>
          </w:rPr>
          <w:fldChar w:fldCharType="end"/>
        </w:r>
      </w:hyperlink>
    </w:p>
    <w:p w14:paraId="6CE76125" w14:textId="69DB51FC" w:rsidR="00F152BF" w:rsidRDefault="00C61714">
      <w:pPr>
        <w:pStyle w:val="Inhopg3"/>
        <w:tabs>
          <w:tab w:val="left" w:pos="1985"/>
        </w:tabs>
        <w:rPr>
          <w:rFonts w:asciiTheme="minorHAnsi" w:hAnsiTheme="minorHAnsi"/>
          <w:szCs w:val="22"/>
          <w:lang w:eastAsia="nl-BE"/>
        </w:rPr>
      </w:pPr>
      <w:hyperlink w:anchor="_Toc508698640" w:history="1">
        <w:r w:rsidR="00F152BF" w:rsidRPr="00500254">
          <w:rPr>
            <w:rStyle w:val="Hyperlink"/>
          </w:rPr>
          <w:t>2.2.2</w:t>
        </w:r>
        <w:r w:rsidR="00F152BF">
          <w:rPr>
            <w:rFonts w:asciiTheme="minorHAnsi" w:hAnsiTheme="minorHAnsi"/>
            <w:szCs w:val="22"/>
            <w:lang w:eastAsia="nl-BE"/>
          </w:rPr>
          <w:tab/>
        </w:r>
        <w:r w:rsidR="00F152BF" w:rsidRPr="00500254">
          <w:rPr>
            <w:rStyle w:val="Hyperlink"/>
          </w:rPr>
          <w:t>Basis</w:t>
        </w:r>
        <w:bookmarkStart w:id="4" w:name="_GoBack"/>
        <w:bookmarkEnd w:id="4"/>
        <w:r w:rsidR="00F152BF">
          <w:rPr>
            <w:webHidden/>
          </w:rPr>
          <w:tab/>
        </w:r>
        <w:r w:rsidR="00F152BF">
          <w:rPr>
            <w:webHidden/>
          </w:rPr>
          <w:fldChar w:fldCharType="begin"/>
        </w:r>
        <w:r w:rsidR="00F152BF">
          <w:rPr>
            <w:webHidden/>
          </w:rPr>
          <w:instrText xml:space="preserve"> PAGEREF _Toc508698640 \h </w:instrText>
        </w:r>
        <w:r w:rsidR="00F152BF">
          <w:rPr>
            <w:webHidden/>
          </w:rPr>
        </w:r>
        <w:r w:rsidR="00F152BF">
          <w:rPr>
            <w:webHidden/>
          </w:rPr>
          <w:fldChar w:fldCharType="separate"/>
        </w:r>
        <w:r w:rsidR="00F152BF">
          <w:rPr>
            <w:webHidden/>
          </w:rPr>
          <w:t>vi</w:t>
        </w:r>
        <w:r w:rsidR="00F152BF">
          <w:rPr>
            <w:webHidden/>
          </w:rPr>
          <w:fldChar w:fldCharType="end"/>
        </w:r>
      </w:hyperlink>
    </w:p>
    <w:p w14:paraId="0386B312" w14:textId="7AFBBD77" w:rsidR="00F152BF" w:rsidRDefault="00C61714">
      <w:pPr>
        <w:pStyle w:val="Inhopg3"/>
        <w:tabs>
          <w:tab w:val="left" w:pos="1985"/>
        </w:tabs>
        <w:rPr>
          <w:rFonts w:asciiTheme="minorHAnsi" w:hAnsiTheme="minorHAnsi"/>
          <w:szCs w:val="22"/>
          <w:lang w:eastAsia="nl-BE"/>
        </w:rPr>
      </w:pPr>
      <w:hyperlink w:anchor="_Toc508698641" w:history="1">
        <w:r w:rsidR="00F152BF" w:rsidRPr="00500254">
          <w:rPr>
            <w:rStyle w:val="Hyperlink"/>
          </w:rPr>
          <w:t>2.2.3</w:t>
        </w:r>
        <w:r w:rsidR="00F152BF">
          <w:rPr>
            <w:rFonts w:asciiTheme="minorHAnsi" w:hAnsiTheme="minorHAnsi"/>
            <w:szCs w:val="22"/>
            <w:lang w:eastAsia="nl-BE"/>
          </w:rPr>
          <w:tab/>
        </w:r>
        <w:r w:rsidR="00F152BF" w:rsidRPr="00500254">
          <w:rPr>
            <w:rStyle w:val="Hyperlink"/>
          </w:rPr>
          <w:t>Features</w:t>
        </w:r>
        <w:r w:rsidR="00F152BF">
          <w:rPr>
            <w:webHidden/>
          </w:rPr>
          <w:tab/>
        </w:r>
        <w:r w:rsidR="00F152BF">
          <w:rPr>
            <w:webHidden/>
          </w:rPr>
          <w:fldChar w:fldCharType="begin"/>
        </w:r>
        <w:r w:rsidR="00F152BF">
          <w:rPr>
            <w:webHidden/>
          </w:rPr>
          <w:instrText xml:space="preserve"> PAGEREF _Toc508698641 \h </w:instrText>
        </w:r>
        <w:r w:rsidR="00F152BF">
          <w:rPr>
            <w:webHidden/>
          </w:rPr>
        </w:r>
        <w:r w:rsidR="00F152BF">
          <w:rPr>
            <w:webHidden/>
          </w:rPr>
          <w:fldChar w:fldCharType="separate"/>
        </w:r>
        <w:r w:rsidR="00F152BF">
          <w:rPr>
            <w:webHidden/>
          </w:rPr>
          <w:t>vi</w:t>
        </w:r>
        <w:r w:rsidR="00F152BF">
          <w:rPr>
            <w:webHidden/>
          </w:rPr>
          <w:fldChar w:fldCharType="end"/>
        </w:r>
      </w:hyperlink>
    </w:p>
    <w:p w14:paraId="619058EF" w14:textId="5B286F15" w:rsidR="00F152BF" w:rsidRDefault="00C61714">
      <w:pPr>
        <w:pStyle w:val="Inhopg3"/>
        <w:tabs>
          <w:tab w:val="left" w:pos="1985"/>
        </w:tabs>
        <w:rPr>
          <w:rFonts w:asciiTheme="minorHAnsi" w:hAnsiTheme="minorHAnsi"/>
          <w:szCs w:val="22"/>
          <w:lang w:eastAsia="nl-BE"/>
        </w:rPr>
      </w:pPr>
      <w:hyperlink w:anchor="_Toc508698642" w:history="1">
        <w:r w:rsidR="00F152BF" w:rsidRPr="00500254">
          <w:rPr>
            <w:rStyle w:val="Hyperlink"/>
          </w:rPr>
          <w:t>2.2.4</w:t>
        </w:r>
        <w:r w:rsidR="00F152BF">
          <w:rPr>
            <w:rFonts w:asciiTheme="minorHAnsi" w:hAnsiTheme="minorHAnsi"/>
            <w:szCs w:val="22"/>
            <w:lang w:eastAsia="nl-BE"/>
          </w:rPr>
          <w:tab/>
        </w:r>
        <w:r w:rsidR="00F152BF" w:rsidRPr="00500254">
          <w:rPr>
            <w:rStyle w:val="Hyperlink"/>
          </w:rPr>
          <w:t>Gebruik</w:t>
        </w:r>
        <w:r w:rsidR="00F152BF">
          <w:rPr>
            <w:webHidden/>
          </w:rPr>
          <w:tab/>
        </w:r>
        <w:r w:rsidR="00F152BF">
          <w:rPr>
            <w:webHidden/>
          </w:rPr>
          <w:fldChar w:fldCharType="begin"/>
        </w:r>
        <w:r w:rsidR="00F152BF">
          <w:rPr>
            <w:webHidden/>
          </w:rPr>
          <w:instrText xml:space="preserve"> PAGEREF _Toc508698642 \h </w:instrText>
        </w:r>
        <w:r w:rsidR="00F152BF">
          <w:rPr>
            <w:webHidden/>
          </w:rPr>
        </w:r>
        <w:r w:rsidR="00F152BF">
          <w:rPr>
            <w:webHidden/>
          </w:rPr>
          <w:fldChar w:fldCharType="separate"/>
        </w:r>
        <w:r w:rsidR="00F152BF">
          <w:rPr>
            <w:webHidden/>
          </w:rPr>
          <w:t>ix</w:t>
        </w:r>
        <w:r w:rsidR="00F152BF">
          <w:rPr>
            <w:webHidden/>
          </w:rPr>
          <w:fldChar w:fldCharType="end"/>
        </w:r>
      </w:hyperlink>
    </w:p>
    <w:p w14:paraId="79B0A6C8" w14:textId="26E655D7" w:rsidR="00F152BF" w:rsidRDefault="00C61714">
      <w:pPr>
        <w:pStyle w:val="Inhopg3"/>
        <w:tabs>
          <w:tab w:val="left" w:pos="1985"/>
        </w:tabs>
        <w:rPr>
          <w:rFonts w:asciiTheme="minorHAnsi" w:hAnsiTheme="minorHAnsi"/>
          <w:szCs w:val="22"/>
          <w:lang w:eastAsia="nl-BE"/>
        </w:rPr>
      </w:pPr>
      <w:hyperlink w:anchor="_Toc508698643" w:history="1">
        <w:r w:rsidR="00F152BF" w:rsidRPr="00500254">
          <w:rPr>
            <w:rStyle w:val="Hyperlink"/>
          </w:rPr>
          <w:t>2.2.5</w:t>
        </w:r>
        <w:r w:rsidR="00F152BF">
          <w:rPr>
            <w:rFonts w:asciiTheme="minorHAnsi" w:hAnsiTheme="minorHAnsi"/>
            <w:szCs w:val="22"/>
            <w:lang w:eastAsia="nl-BE"/>
          </w:rPr>
          <w:tab/>
        </w:r>
        <w:r w:rsidR="00F152BF" w:rsidRPr="00500254">
          <w:rPr>
            <w:rStyle w:val="Hyperlink"/>
          </w:rPr>
          <w:t>Portfolio</w:t>
        </w:r>
        <w:r w:rsidR="00F152BF">
          <w:rPr>
            <w:webHidden/>
          </w:rPr>
          <w:tab/>
        </w:r>
        <w:r w:rsidR="00F152BF">
          <w:rPr>
            <w:webHidden/>
          </w:rPr>
          <w:fldChar w:fldCharType="begin"/>
        </w:r>
        <w:r w:rsidR="00F152BF">
          <w:rPr>
            <w:webHidden/>
          </w:rPr>
          <w:instrText xml:space="preserve"> PAGEREF _Toc508698643 \h </w:instrText>
        </w:r>
        <w:r w:rsidR="00F152BF">
          <w:rPr>
            <w:webHidden/>
          </w:rPr>
        </w:r>
        <w:r w:rsidR="00F152BF">
          <w:rPr>
            <w:webHidden/>
          </w:rPr>
          <w:fldChar w:fldCharType="separate"/>
        </w:r>
        <w:r w:rsidR="00F152BF">
          <w:rPr>
            <w:webHidden/>
          </w:rPr>
          <w:t>x</w:t>
        </w:r>
        <w:r w:rsidR="00F152BF">
          <w:rPr>
            <w:webHidden/>
          </w:rPr>
          <w:fldChar w:fldCharType="end"/>
        </w:r>
      </w:hyperlink>
    </w:p>
    <w:p w14:paraId="08FB3E52" w14:textId="25202B9F" w:rsidR="00F152BF" w:rsidRDefault="00C61714">
      <w:pPr>
        <w:pStyle w:val="Inhopg2"/>
        <w:rPr>
          <w:rFonts w:asciiTheme="minorHAnsi" w:hAnsiTheme="minorHAnsi" w:cstheme="minorBidi"/>
          <w:i w:val="0"/>
          <w:szCs w:val="22"/>
          <w:lang w:eastAsia="nl-BE"/>
        </w:rPr>
      </w:pPr>
      <w:hyperlink w:anchor="_Toc508698644" w:history="1">
        <w:r w:rsidR="00F152BF" w:rsidRPr="00500254">
          <w:rPr>
            <w:rStyle w:val="Hyperlink"/>
          </w:rPr>
          <w:t>2.3</w:t>
        </w:r>
        <w:r w:rsidR="00F152BF">
          <w:rPr>
            <w:rFonts w:asciiTheme="minorHAnsi" w:hAnsiTheme="minorHAnsi" w:cstheme="minorBidi"/>
            <w:i w:val="0"/>
            <w:szCs w:val="22"/>
            <w:lang w:eastAsia="nl-BE"/>
          </w:rPr>
          <w:tab/>
        </w:r>
        <w:r w:rsidR="00F152BF" w:rsidRPr="00500254">
          <w:rPr>
            <w:rStyle w:val="Hyperlink"/>
          </w:rPr>
          <w:t>Xamarin</w:t>
        </w:r>
        <w:r w:rsidR="00F152BF">
          <w:rPr>
            <w:webHidden/>
          </w:rPr>
          <w:tab/>
        </w:r>
        <w:r w:rsidR="00F152BF">
          <w:rPr>
            <w:webHidden/>
          </w:rPr>
          <w:fldChar w:fldCharType="begin"/>
        </w:r>
        <w:r w:rsidR="00F152BF">
          <w:rPr>
            <w:webHidden/>
          </w:rPr>
          <w:instrText xml:space="preserve"> PAGEREF _Toc508698644 \h </w:instrText>
        </w:r>
        <w:r w:rsidR="00F152BF">
          <w:rPr>
            <w:webHidden/>
          </w:rPr>
        </w:r>
        <w:r w:rsidR="00F152BF">
          <w:rPr>
            <w:webHidden/>
          </w:rPr>
          <w:fldChar w:fldCharType="separate"/>
        </w:r>
        <w:r w:rsidR="00F152BF">
          <w:rPr>
            <w:webHidden/>
          </w:rPr>
          <w:t>x</w:t>
        </w:r>
        <w:r w:rsidR="00F152BF">
          <w:rPr>
            <w:webHidden/>
          </w:rPr>
          <w:fldChar w:fldCharType="end"/>
        </w:r>
      </w:hyperlink>
    </w:p>
    <w:p w14:paraId="2992866A" w14:textId="2FE79CD4" w:rsidR="00F152BF" w:rsidRDefault="00C61714">
      <w:pPr>
        <w:pStyle w:val="Inhopg3"/>
        <w:tabs>
          <w:tab w:val="left" w:pos="1985"/>
        </w:tabs>
        <w:rPr>
          <w:rFonts w:asciiTheme="minorHAnsi" w:hAnsiTheme="minorHAnsi"/>
          <w:szCs w:val="22"/>
          <w:lang w:eastAsia="nl-BE"/>
        </w:rPr>
      </w:pPr>
      <w:hyperlink w:anchor="_Toc508698645" w:history="1">
        <w:r w:rsidR="00F152BF" w:rsidRPr="00500254">
          <w:rPr>
            <w:rStyle w:val="Hyperlink"/>
          </w:rPr>
          <w:t>2.3.1</w:t>
        </w:r>
        <w:r w:rsidR="00F152BF">
          <w:rPr>
            <w:rFonts w:asciiTheme="minorHAnsi" w:hAnsiTheme="minorHAnsi"/>
            <w:szCs w:val="22"/>
            <w:lang w:eastAsia="nl-BE"/>
          </w:rPr>
          <w:tab/>
        </w:r>
        <w:r w:rsidR="00F152BF" w:rsidRPr="00500254">
          <w:rPr>
            <w:rStyle w:val="Hyperlink"/>
          </w:rPr>
          <w:t>Oorsprong</w:t>
        </w:r>
        <w:r w:rsidR="00F152BF">
          <w:rPr>
            <w:webHidden/>
          </w:rPr>
          <w:tab/>
        </w:r>
        <w:r w:rsidR="00F152BF">
          <w:rPr>
            <w:webHidden/>
          </w:rPr>
          <w:fldChar w:fldCharType="begin"/>
        </w:r>
        <w:r w:rsidR="00F152BF">
          <w:rPr>
            <w:webHidden/>
          </w:rPr>
          <w:instrText xml:space="preserve"> PAGEREF _Toc508698645 \h </w:instrText>
        </w:r>
        <w:r w:rsidR="00F152BF">
          <w:rPr>
            <w:webHidden/>
          </w:rPr>
        </w:r>
        <w:r w:rsidR="00F152BF">
          <w:rPr>
            <w:webHidden/>
          </w:rPr>
          <w:fldChar w:fldCharType="separate"/>
        </w:r>
        <w:r w:rsidR="00F152BF">
          <w:rPr>
            <w:webHidden/>
          </w:rPr>
          <w:t>x</w:t>
        </w:r>
        <w:r w:rsidR="00F152BF">
          <w:rPr>
            <w:webHidden/>
          </w:rPr>
          <w:fldChar w:fldCharType="end"/>
        </w:r>
      </w:hyperlink>
    </w:p>
    <w:p w14:paraId="753B53F1" w14:textId="1E5A0A9C" w:rsidR="00F152BF" w:rsidRDefault="00C61714">
      <w:pPr>
        <w:pStyle w:val="Inhopg3"/>
        <w:tabs>
          <w:tab w:val="left" w:pos="1985"/>
        </w:tabs>
        <w:rPr>
          <w:rFonts w:asciiTheme="minorHAnsi" w:hAnsiTheme="minorHAnsi"/>
          <w:szCs w:val="22"/>
          <w:lang w:eastAsia="nl-BE"/>
        </w:rPr>
      </w:pPr>
      <w:hyperlink w:anchor="_Toc508698646" w:history="1">
        <w:r w:rsidR="00F152BF" w:rsidRPr="00500254">
          <w:rPr>
            <w:rStyle w:val="Hyperlink"/>
          </w:rPr>
          <w:t>2.3.2</w:t>
        </w:r>
        <w:r w:rsidR="00F152BF">
          <w:rPr>
            <w:rFonts w:asciiTheme="minorHAnsi" w:hAnsiTheme="minorHAnsi"/>
            <w:szCs w:val="22"/>
            <w:lang w:eastAsia="nl-BE"/>
          </w:rPr>
          <w:tab/>
        </w:r>
        <w:r w:rsidR="00F152BF" w:rsidRPr="00500254">
          <w:rPr>
            <w:rStyle w:val="Hyperlink"/>
          </w:rPr>
          <w:t>Basis</w:t>
        </w:r>
        <w:r w:rsidR="00F152BF">
          <w:rPr>
            <w:webHidden/>
          </w:rPr>
          <w:tab/>
        </w:r>
        <w:r w:rsidR="00F152BF">
          <w:rPr>
            <w:webHidden/>
          </w:rPr>
          <w:fldChar w:fldCharType="begin"/>
        </w:r>
        <w:r w:rsidR="00F152BF">
          <w:rPr>
            <w:webHidden/>
          </w:rPr>
          <w:instrText xml:space="preserve"> PAGEREF _Toc508698646 \h </w:instrText>
        </w:r>
        <w:r w:rsidR="00F152BF">
          <w:rPr>
            <w:webHidden/>
          </w:rPr>
        </w:r>
        <w:r w:rsidR="00F152BF">
          <w:rPr>
            <w:webHidden/>
          </w:rPr>
          <w:fldChar w:fldCharType="separate"/>
        </w:r>
        <w:r w:rsidR="00F152BF">
          <w:rPr>
            <w:webHidden/>
          </w:rPr>
          <w:t>xi</w:t>
        </w:r>
        <w:r w:rsidR="00F152BF">
          <w:rPr>
            <w:webHidden/>
          </w:rPr>
          <w:fldChar w:fldCharType="end"/>
        </w:r>
      </w:hyperlink>
    </w:p>
    <w:p w14:paraId="001030AD" w14:textId="3F853208" w:rsidR="00F152BF" w:rsidRDefault="00C61714">
      <w:pPr>
        <w:pStyle w:val="Inhopg3"/>
        <w:tabs>
          <w:tab w:val="left" w:pos="1985"/>
        </w:tabs>
        <w:rPr>
          <w:rFonts w:asciiTheme="minorHAnsi" w:hAnsiTheme="minorHAnsi"/>
          <w:szCs w:val="22"/>
          <w:lang w:eastAsia="nl-BE"/>
        </w:rPr>
      </w:pPr>
      <w:hyperlink w:anchor="_Toc508698647" w:history="1">
        <w:r w:rsidR="00F152BF" w:rsidRPr="00500254">
          <w:rPr>
            <w:rStyle w:val="Hyperlink"/>
          </w:rPr>
          <w:t>2.3.3</w:t>
        </w:r>
        <w:r w:rsidR="00F152BF">
          <w:rPr>
            <w:rFonts w:asciiTheme="minorHAnsi" w:hAnsiTheme="minorHAnsi"/>
            <w:szCs w:val="22"/>
            <w:lang w:eastAsia="nl-BE"/>
          </w:rPr>
          <w:tab/>
        </w:r>
        <w:r w:rsidR="00F152BF" w:rsidRPr="00500254">
          <w:rPr>
            <w:rStyle w:val="Hyperlink"/>
          </w:rPr>
          <w:t>Xamarin.Forms</w:t>
        </w:r>
        <w:r w:rsidR="00F152BF">
          <w:rPr>
            <w:webHidden/>
          </w:rPr>
          <w:tab/>
        </w:r>
        <w:r w:rsidR="00F152BF">
          <w:rPr>
            <w:webHidden/>
          </w:rPr>
          <w:fldChar w:fldCharType="begin"/>
        </w:r>
        <w:r w:rsidR="00F152BF">
          <w:rPr>
            <w:webHidden/>
          </w:rPr>
          <w:instrText xml:space="preserve"> PAGEREF _Toc508698647 \h </w:instrText>
        </w:r>
        <w:r w:rsidR="00F152BF">
          <w:rPr>
            <w:webHidden/>
          </w:rPr>
        </w:r>
        <w:r w:rsidR="00F152BF">
          <w:rPr>
            <w:webHidden/>
          </w:rPr>
          <w:fldChar w:fldCharType="separate"/>
        </w:r>
        <w:r w:rsidR="00F152BF">
          <w:rPr>
            <w:webHidden/>
          </w:rPr>
          <w:t>xi</w:t>
        </w:r>
        <w:r w:rsidR="00F152BF">
          <w:rPr>
            <w:webHidden/>
          </w:rPr>
          <w:fldChar w:fldCharType="end"/>
        </w:r>
      </w:hyperlink>
    </w:p>
    <w:p w14:paraId="08281486" w14:textId="5849D09F" w:rsidR="00F152BF" w:rsidRDefault="00C61714">
      <w:pPr>
        <w:pStyle w:val="Inhopg3"/>
        <w:tabs>
          <w:tab w:val="left" w:pos="1985"/>
        </w:tabs>
        <w:rPr>
          <w:rFonts w:asciiTheme="minorHAnsi" w:hAnsiTheme="minorHAnsi"/>
          <w:szCs w:val="22"/>
          <w:lang w:eastAsia="nl-BE"/>
        </w:rPr>
      </w:pPr>
      <w:hyperlink w:anchor="_Toc508698648" w:history="1">
        <w:r w:rsidR="00F152BF" w:rsidRPr="00500254">
          <w:rPr>
            <w:rStyle w:val="Hyperlink"/>
          </w:rPr>
          <w:t>2.3.4</w:t>
        </w:r>
        <w:r w:rsidR="00F152BF">
          <w:rPr>
            <w:rFonts w:asciiTheme="minorHAnsi" w:hAnsiTheme="minorHAnsi"/>
            <w:szCs w:val="22"/>
            <w:lang w:eastAsia="nl-BE"/>
          </w:rPr>
          <w:tab/>
        </w:r>
        <w:r w:rsidR="00F152BF" w:rsidRPr="00500254">
          <w:rPr>
            <w:rStyle w:val="Hyperlink"/>
          </w:rPr>
          <w:t>Gebruik</w:t>
        </w:r>
        <w:r w:rsidR="00F152BF">
          <w:rPr>
            <w:webHidden/>
          </w:rPr>
          <w:tab/>
        </w:r>
        <w:r w:rsidR="00F152BF">
          <w:rPr>
            <w:webHidden/>
          </w:rPr>
          <w:fldChar w:fldCharType="begin"/>
        </w:r>
        <w:r w:rsidR="00F152BF">
          <w:rPr>
            <w:webHidden/>
          </w:rPr>
          <w:instrText xml:space="preserve"> PAGEREF _Toc508698648 \h </w:instrText>
        </w:r>
        <w:r w:rsidR="00F152BF">
          <w:rPr>
            <w:webHidden/>
          </w:rPr>
        </w:r>
        <w:r w:rsidR="00F152BF">
          <w:rPr>
            <w:webHidden/>
          </w:rPr>
          <w:fldChar w:fldCharType="separate"/>
        </w:r>
        <w:r w:rsidR="00F152BF">
          <w:rPr>
            <w:webHidden/>
          </w:rPr>
          <w:t>xii</w:t>
        </w:r>
        <w:r w:rsidR="00F152BF">
          <w:rPr>
            <w:webHidden/>
          </w:rPr>
          <w:fldChar w:fldCharType="end"/>
        </w:r>
      </w:hyperlink>
    </w:p>
    <w:p w14:paraId="04A80A96" w14:textId="21BDE86C" w:rsidR="00F152BF" w:rsidRDefault="00C61714">
      <w:pPr>
        <w:pStyle w:val="Inhopg3"/>
        <w:tabs>
          <w:tab w:val="left" w:pos="1985"/>
        </w:tabs>
        <w:rPr>
          <w:rFonts w:asciiTheme="minorHAnsi" w:hAnsiTheme="minorHAnsi"/>
          <w:szCs w:val="22"/>
          <w:lang w:eastAsia="nl-BE"/>
        </w:rPr>
      </w:pPr>
      <w:hyperlink w:anchor="_Toc508698649" w:history="1">
        <w:r w:rsidR="00F152BF" w:rsidRPr="00500254">
          <w:rPr>
            <w:rStyle w:val="Hyperlink"/>
          </w:rPr>
          <w:t>2.3.5</w:t>
        </w:r>
        <w:r w:rsidR="00F152BF">
          <w:rPr>
            <w:rFonts w:asciiTheme="minorHAnsi" w:hAnsiTheme="minorHAnsi"/>
            <w:szCs w:val="22"/>
            <w:lang w:eastAsia="nl-BE"/>
          </w:rPr>
          <w:tab/>
        </w:r>
        <w:r w:rsidR="00F152BF" w:rsidRPr="00500254">
          <w:rPr>
            <w:rStyle w:val="Hyperlink"/>
          </w:rPr>
          <w:t>Portfolio</w:t>
        </w:r>
        <w:r w:rsidR="00F152BF">
          <w:rPr>
            <w:webHidden/>
          </w:rPr>
          <w:tab/>
        </w:r>
        <w:r w:rsidR="00F152BF">
          <w:rPr>
            <w:webHidden/>
          </w:rPr>
          <w:fldChar w:fldCharType="begin"/>
        </w:r>
        <w:r w:rsidR="00F152BF">
          <w:rPr>
            <w:webHidden/>
          </w:rPr>
          <w:instrText xml:space="preserve"> PAGEREF _Toc508698649 \h </w:instrText>
        </w:r>
        <w:r w:rsidR="00F152BF">
          <w:rPr>
            <w:webHidden/>
          </w:rPr>
        </w:r>
        <w:r w:rsidR="00F152BF">
          <w:rPr>
            <w:webHidden/>
          </w:rPr>
          <w:fldChar w:fldCharType="separate"/>
        </w:r>
        <w:r w:rsidR="00F152BF">
          <w:rPr>
            <w:webHidden/>
          </w:rPr>
          <w:t>xii</w:t>
        </w:r>
        <w:r w:rsidR="00F152BF">
          <w:rPr>
            <w:webHidden/>
          </w:rPr>
          <w:fldChar w:fldCharType="end"/>
        </w:r>
      </w:hyperlink>
    </w:p>
    <w:p w14:paraId="3DAADC93" w14:textId="027F93E8" w:rsidR="00F152BF" w:rsidRDefault="00C61714">
      <w:pPr>
        <w:pStyle w:val="Inhopg2"/>
        <w:rPr>
          <w:rFonts w:asciiTheme="minorHAnsi" w:hAnsiTheme="minorHAnsi" w:cstheme="minorBidi"/>
          <w:i w:val="0"/>
          <w:szCs w:val="22"/>
          <w:lang w:eastAsia="nl-BE"/>
        </w:rPr>
      </w:pPr>
      <w:hyperlink w:anchor="_Toc508698650" w:history="1">
        <w:r w:rsidR="00F152BF" w:rsidRPr="00500254">
          <w:rPr>
            <w:rStyle w:val="Hyperlink"/>
          </w:rPr>
          <w:t>2.4</w:t>
        </w:r>
        <w:r w:rsidR="00F152BF">
          <w:rPr>
            <w:rFonts w:asciiTheme="minorHAnsi" w:hAnsiTheme="minorHAnsi" w:cstheme="minorBidi"/>
            <w:i w:val="0"/>
            <w:szCs w:val="22"/>
            <w:lang w:eastAsia="nl-BE"/>
          </w:rPr>
          <w:tab/>
        </w:r>
        <w:r w:rsidR="00F152BF" w:rsidRPr="00500254">
          <w:rPr>
            <w:rStyle w:val="Hyperlink"/>
          </w:rPr>
          <w:t>Apache Cordova</w:t>
        </w:r>
        <w:r w:rsidR="00F152BF">
          <w:rPr>
            <w:webHidden/>
          </w:rPr>
          <w:tab/>
        </w:r>
        <w:r w:rsidR="00F152BF">
          <w:rPr>
            <w:webHidden/>
          </w:rPr>
          <w:fldChar w:fldCharType="begin"/>
        </w:r>
        <w:r w:rsidR="00F152BF">
          <w:rPr>
            <w:webHidden/>
          </w:rPr>
          <w:instrText xml:space="preserve"> PAGEREF _Toc508698650 \h </w:instrText>
        </w:r>
        <w:r w:rsidR="00F152BF">
          <w:rPr>
            <w:webHidden/>
          </w:rPr>
        </w:r>
        <w:r w:rsidR="00F152BF">
          <w:rPr>
            <w:webHidden/>
          </w:rPr>
          <w:fldChar w:fldCharType="separate"/>
        </w:r>
        <w:r w:rsidR="00F152BF">
          <w:rPr>
            <w:webHidden/>
          </w:rPr>
          <w:t>xii</w:t>
        </w:r>
        <w:r w:rsidR="00F152BF">
          <w:rPr>
            <w:webHidden/>
          </w:rPr>
          <w:fldChar w:fldCharType="end"/>
        </w:r>
      </w:hyperlink>
    </w:p>
    <w:p w14:paraId="5EDCD101" w14:textId="29884278" w:rsidR="00F152BF" w:rsidRDefault="00C61714">
      <w:pPr>
        <w:pStyle w:val="Inhopg1"/>
        <w:rPr>
          <w:rFonts w:asciiTheme="minorHAnsi" w:hAnsiTheme="minorHAnsi" w:cstheme="minorBidi"/>
          <w:b w:val="0"/>
          <w:szCs w:val="22"/>
          <w:lang w:eastAsia="nl-BE"/>
        </w:rPr>
      </w:pPr>
      <w:hyperlink w:anchor="_Toc508698651" w:history="1">
        <w:r w:rsidR="00F152BF" w:rsidRPr="00500254">
          <w:rPr>
            <w:rStyle w:val="Hyperlink"/>
          </w:rPr>
          <w:t>3</w:t>
        </w:r>
        <w:r w:rsidR="00F152BF">
          <w:rPr>
            <w:rFonts w:asciiTheme="minorHAnsi" w:hAnsiTheme="minorHAnsi" w:cstheme="minorBidi"/>
            <w:b w:val="0"/>
            <w:szCs w:val="22"/>
            <w:lang w:eastAsia="nl-BE"/>
          </w:rPr>
          <w:tab/>
        </w:r>
        <w:r w:rsidR="00F152BF" w:rsidRPr="00500254">
          <w:rPr>
            <w:rStyle w:val="Hyperlink"/>
          </w:rPr>
          <w:t>Applicatie</w:t>
        </w:r>
        <w:r w:rsidR="00F152BF">
          <w:rPr>
            <w:webHidden/>
          </w:rPr>
          <w:tab/>
        </w:r>
        <w:r w:rsidR="00F152BF">
          <w:rPr>
            <w:webHidden/>
          </w:rPr>
          <w:fldChar w:fldCharType="begin"/>
        </w:r>
        <w:r w:rsidR="00F152BF">
          <w:rPr>
            <w:webHidden/>
          </w:rPr>
          <w:instrText xml:space="preserve"> PAGEREF _Toc508698651 \h </w:instrText>
        </w:r>
        <w:r w:rsidR="00F152BF">
          <w:rPr>
            <w:webHidden/>
          </w:rPr>
        </w:r>
        <w:r w:rsidR="00F152BF">
          <w:rPr>
            <w:webHidden/>
          </w:rPr>
          <w:fldChar w:fldCharType="separate"/>
        </w:r>
        <w:r w:rsidR="00F152BF">
          <w:rPr>
            <w:webHidden/>
          </w:rPr>
          <w:t>xiii</w:t>
        </w:r>
        <w:r w:rsidR="00F152BF">
          <w:rPr>
            <w:webHidden/>
          </w:rPr>
          <w:fldChar w:fldCharType="end"/>
        </w:r>
      </w:hyperlink>
    </w:p>
    <w:p w14:paraId="584B06AD" w14:textId="759BB355" w:rsidR="00F152BF" w:rsidRDefault="00C61714">
      <w:pPr>
        <w:pStyle w:val="Inhopg1"/>
        <w:rPr>
          <w:rFonts w:asciiTheme="minorHAnsi" w:hAnsiTheme="minorHAnsi" w:cstheme="minorBidi"/>
          <w:b w:val="0"/>
          <w:szCs w:val="22"/>
          <w:lang w:eastAsia="nl-BE"/>
        </w:rPr>
      </w:pPr>
      <w:hyperlink w:anchor="_Toc508698652" w:history="1">
        <w:r w:rsidR="00F152BF" w:rsidRPr="00500254">
          <w:rPr>
            <w:rStyle w:val="Hyperlink"/>
          </w:rPr>
          <w:t>4</w:t>
        </w:r>
        <w:r w:rsidR="00F152BF">
          <w:rPr>
            <w:rFonts w:asciiTheme="minorHAnsi" w:hAnsiTheme="minorHAnsi" w:cstheme="minorBidi"/>
            <w:b w:val="0"/>
            <w:szCs w:val="22"/>
            <w:lang w:eastAsia="nl-BE"/>
          </w:rPr>
          <w:tab/>
        </w:r>
        <w:r w:rsidR="00F152BF" w:rsidRPr="00500254">
          <w:rPr>
            <w:rStyle w:val="Hyperlink"/>
          </w:rPr>
          <w:t>Vergelijken performance</w:t>
        </w:r>
        <w:r w:rsidR="00F152BF">
          <w:rPr>
            <w:webHidden/>
          </w:rPr>
          <w:tab/>
        </w:r>
        <w:r w:rsidR="00F152BF">
          <w:rPr>
            <w:webHidden/>
          </w:rPr>
          <w:fldChar w:fldCharType="begin"/>
        </w:r>
        <w:r w:rsidR="00F152BF">
          <w:rPr>
            <w:webHidden/>
          </w:rPr>
          <w:instrText xml:space="preserve"> PAGEREF _Toc508698652 \h </w:instrText>
        </w:r>
        <w:r w:rsidR="00F152BF">
          <w:rPr>
            <w:webHidden/>
          </w:rPr>
        </w:r>
        <w:r w:rsidR="00F152BF">
          <w:rPr>
            <w:webHidden/>
          </w:rPr>
          <w:fldChar w:fldCharType="separate"/>
        </w:r>
        <w:r w:rsidR="00F152BF">
          <w:rPr>
            <w:webHidden/>
          </w:rPr>
          <w:t>xv</w:t>
        </w:r>
        <w:r w:rsidR="00F152BF">
          <w:rPr>
            <w:webHidden/>
          </w:rPr>
          <w:fldChar w:fldCharType="end"/>
        </w:r>
      </w:hyperlink>
    </w:p>
    <w:p w14:paraId="514C0997" w14:textId="1F148410" w:rsidR="00F152BF" w:rsidRDefault="00C61714">
      <w:pPr>
        <w:pStyle w:val="Inhopg2"/>
        <w:rPr>
          <w:rFonts w:asciiTheme="minorHAnsi" w:hAnsiTheme="minorHAnsi" w:cstheme="minorBidi"/>
          <w:i w:val="0"/>
          <w:szCs w:val="22"/>
          <w:lang w:eastAsia="nl-BE"/>
        </w:rPr>
      </w:pPr>
      <w:hyperlink w:anchor="_Toc508698653" w:history="1">
        <w:r w:rsidR="00F152BF" w:rsidRPr="00500254">
          <w:rPr>
            <w:rStyle w:val="Hyperlink"/>
          </w:rPr>
          <w:t>4.1</w:t>
        </w:r>
        <w:r w:rsidR="00F152BF">
          <w:rPr>
            <w:rFonts w:asciiTheme="minorHAnsi" w:hAnsiTheme="minorHAnsi" w:cstheme="minorBidi"/>
            <w:i w:val="0"/>
            <w:szCs w:val="22"/>
            <w:lang w:eastAsia="nl-BE"/>
          </w:rPr>
          <w:tab/>
        </w:r>
        <w:r w:rsidR="00F152BF" w:rsidRPr="00500254">
          <w:rPr>
            <w:rStyle w:val="Hyperlink"/>
          </w:rPr>
          <w:t>Development effort</w:t>
        </w:r>
        <w:r w:rsidR="00F152BF">
          <w:rPr>
            <w:webHidden/>
          </w:rPr>
          <w:tab/>
        </w:r>
        <w:r w:rsidR="00F152BF">
          <w:rPr>
            <w:webHidden/>
          </w:rPr>
          <w:fldChar w:fldCharType="begin"/>
        </w:r>
        <w:r w:rsidR="00F152BF">
          <w:rPr>
            <w:webHidden/>
          </w:rPr>
          <w:instrText xml:space="preserve"> PAGEREF _Toc508698653 \h </w:instrText>
        </w:r>
        <w:r w:rsidR="00F152BF">
          <w:rPr>
            <w:webHidden/>
          </w:rPr>
        </w:r>
        <w:r w:rsidR="00F152BF">
          <w:rPr>
            <w:webHidden/>
          </w:rPr>
          <w:fldChar w:fldCharType="separate"/>
        </w:r>
        <w:r w:rsidR="00F152BF">
          <w:rPr>
            <w:webHidden/>
          </w:rPr>
          <w:t>xv</w:t>
        </w:r>
        <w:r w:rsidR="00F152BF">
          <w:rPr>
            <w:webHidden/>
          </w:rPr>
          <w:fldChar w:fldCharType="end"/>
        </w:r>
      </w:hyperlink>
    </w:p>
    <w:p w14:paraId="6D18D186" w14:textId="51CC549C" w:rsidR="00F152BF" w:rsidRDefault="00C61714">
      <w:pPr>
        <w:pStyle w:val="Inhopg3"/>
        <w:tabs>
          <w:tab w:val="left" w:pos="1985"/>
        </w:tabs>
        <w:rPr>
          <w:rFonts w:asciiTheme="minorHAnsi" w:hAnsiTheme="minorHAnsi"/>
          <w:szCs w:val="22"/>
          <w:lang w:eastAsia="nl-BE"/>
        </w:rPr>
      </w:pPr>
      <w:hyperlink w:anchor="_Toc508698654" w:history="1">
        <w:r w:rsidR="00F152BF" w:rsidRPr="00500254">
          <w:rPr>
            <w:rStyle w:val="Hyperlink"/>
          </w:rPr>
          <w:t>4.1.1</w:t>
        </w:r>
        <w:r w:rsidR="00F152BF">
          <w:rPr>
            <w:rFonts w:asciiTheme="minorHAnsi" w:hAnsiTheme="minorHAnsi"/>
            <w:szCs w:val="22"/>
            <w:lang w:eastAsia="nl-BE"/>
          </w:rPr>
          <w:tab/>
        </w:r>
        <w:r w:rsidR="00F152BF" w:rsidRPr="00500254">
          <w:rPr>
            <w:rStyle w:val="Hyperlink"/>
          </w:rPr>
          <w:t>React Native</w:t>
        </w:r>
        <w:r w:rsidR="00F152BF">
          <w:rPr>
            <w:webHidden/>
          </w:rPr>
          <w:tab/>
        </w:r>
        <w:r w:rsidR="00F152BF">
          <w:rPr>
            <w:webHidden/>
          </w:rPr>
          <w:fldChar w:fldCharType="begin"/>
        </w:r>
        <w:r w:rsidR="00F152BF">
          <w:rPr>
            <w:webHidden/>
          </w:rPr>
          <w:instrText xml:space="preserve"> PAGEREF _Toc508698654 \h </w:instrText>
        </w:r>
        <w:r w:rsidR="00F152BF">
          <w:rPr>
            <w:webHidden/>
          </w:rPr>
        </w:r>
        <w:r w:rsidR="00F152BF">
          <w:rPr>
            <w:webHidden/>
          </w:rPr>
          <w:fldChar w:fldCharType="separate"/>
        </w:r>
        <w:r w:rsidR="00F152BF">
          <w:rPr>
            <w:webHidden/>
          </w:rPr>
          <w:t>xv</w:t>
        </w:r>
        <w:r w:rsidR="00F152BF">
          <w:rPr>
            <w:webHidden/>
          </w:rPr>
          <w:fldChar w:fldCharType="end"/>
        </w:r>
      </w:hyperlink>
    </w:p>
    <w:p w14:paraId="6C2B028E" w14:textId="38A323B3" w:rsidR="00F152BF" w:rsidRDefault="00C61714">
      <w:pPr>
        <w:pStyle w:val="Inhopg2"/>
        <w:rPr>
          <w:rFonts w:asciiTheme="minorHAnsi" w:hAnsiTheme="minorHAnsi" w:cstheme="minorBidi"/>
          <w:i w:val="0"/>
          <w:szCs w:val="22"/>
          <w:lang w:eastAsia="nl-BE"/>
        </w:rPr>
      </w:pPr>
      <w:hyperlink w:anchor="_Toc508698655" w:history="1">
        <w:r w:rsidR="00F152BF" w:rsidRPr="00500254">
          <w:rPr>
            <w:rStyle w:val="Hyperlink"/>
          </w:rPr>
          <w:t>4.2</w:t>
        </w:r>
        <w:r w:rsidR="00F152BF">
          <w:rPr>
            <w:rFonts w:asciiTheme="minorHAnsi" w:hAnsiTheme="minorHAnsi" w:cstheme="minorBidi"/>
            <w:i w:val="0"/>
            <w:szCs w:val="22"/>
            <w:lang w:eastAsia="nl-BE"/>
          </w:rPr>
          <w:tab/>
        </w:r>
        <w:r w:rsidR="00F152BF" w:rsidRPr="00500254">
          <w:rPr>
            <w:rStyle w:val="Hyperlink"/>
          </w:rPr>
          <w:t>Snelheid en geheugen</w:t>
        </w:r>
        <w:r w:rsidR="00F152BF">
          <w:rPr>
            <w:webHidden/>
          </w:rPr>
          <w:tab/>
        </w:r>
        <w:r w:rsidR="00F152BF">
          <w:rPr>
            <w:webHidden/>
          </w:rPr>
          <w:fldChar w:fldCharType="begin"/>
        </w:r>
        <w:r w:rsidR="00F152BF">
          <w:rPr>
            <w:webHidden/>
          </w:rPr>
          <w:instrText xml:space="preserve"> PAGEREF _Toc508698655 \h </w:instrText>
        </w:r>
        <w:r w:rsidR="00F152BF">
          <w:rPr>
            <w:webHidden/>
          </w:rPr>
        </w:r>
        <w:r w:rsidR="00F152BF">
          <w:rPr>
            <w:webHidden/>
          </w:rPr>
          <w:fldChar w:fldCharType="separate"/>
        </w:r>
        <w:r w:rsidR="00F152BF">
          <w:rPr>
            <w:webHidden/>
          </w:rPr>
          <w:t>xvi</w:t>
        </w:r>
        <w:r w:rsidR="00F152BF">
          <w:rPr>
            <w:webHidden/>
          </w:rPr>
          <w:fldChar w:fldCharType="end"/>
        </w:r>
      </w:hyperlink>
    </w:p>
    <w:p w14:paraId="490DEB9C" w14:textId="75A81BBC" w:rsidR="00F152BF" w:rsidRDefault="00C61714">
      <w:pPr>
        <w:pStyle w:val="Inhopg2"/>
        <w:rPr>
          <w:rFonts w:asciiTheme="minorHAnsi" w:hAnsiTheme="minorHAnsi" w:cstheme="minorBidi"/>
          <w:i w:val="0"/>
          <w:szCs w:val="22"/>
          <w:lang w:eastAsia="nl-BE"/>
        </w:rPr>
      </w:pPr>
      <w:hyperlink w:anchor="_Toc508698656" w:history="1">
        <w:r w:rsidR="00F152BF" w:rsidRPr="00500254">
          <w:rPr>
            <w:rStyle w:val="Hyperlink"/>
          </w:rPr>
          <w:t>4.3</w:t>
        </w:r>
        <w:r w:rsidR="00F152BF">
          <w:rPr>
            <w:rFonts w:asciiTheme="minorHAnsi" w:hAnsiTheme="minorHAnsi" w:cstheme="minorBidi"/>
            <w:i w:val="0"/>
            <w:szCs w:val="22"/>
            <w:lang w:eastAsia="nl-BE"/>
          </w:rPr>
          <w:tab/>
        </w:r>
        <w:r w:rsidR="00F152BF" w:rsidRPr="00500254">
          <w:rPr>
            <w:rStyle w:val="Hyperlink"/>
          </w:rPr>
          <w:t>User experience</w:t>
        </w:r>
        <w:r w:rsidR="00F152BF">
          <w:rPr>
            <w:webHidden/>
          </w:rPr>
          <w:tab/>
        </w:r>
        <w:r w:rsidR="00F152BF">
          <w:rPr>
            <w:webHidden/>
          </w:rPr>
          <w:fldChar w:fldCharType="begin"/>
        </w:r>
        <w:r w:rsidR="00F152BF">
          <w:rPr>
            <w:webHidden/>
          </w:rPr>
          <w:instrText xml:space="preserve"> PAGEREF _Toc508698656 \h </w:instrText>
        </w:r>
        <w:r w:rsidR="00F152BF">
          <w:rPr>
            <w:webHidden/>
          </w:rPr>
        </w:r>
        <w:r w:rsidR="00F152BF">
          <w:rPr>
            <w:webHidden/>
          </w:rPr>
          <w:fldChar w:fldCharType="separate"/>
        </w:r>
        <w:r w:rsidR="00F152BF">
          <w:rPr>
            <w:webHidden/>
          </w:rPr>
          <w:t>xvi</w:t>
        </w:r>
        <w:r w:rsidR="00F152BF">
          <w:rPr>
            <w:webHidden/>
          </w:rPr>
          <w:fldChar w:fldCharType="end"/>
        </w:r>
      </w:hyperlink>
    </w:p>
    <w:p w14:paraId="36149A69" w14:textId="3AC9D56B" w:rsidR="00F152BF" w:rsidRDefault="00C61714">
      <w:pPr>
        <w:pStyle w:val="Inhopg2"/>
        <w:rPr>
          <w:rFonts w:asciiTheme="minorHAnsi" w:hAnsiTheme="minorHAnsi" w:cstheme="minorBidi"/>
          <w:i w:val="0"/>
          <w:szCs w:val="22"/>
          <w:lang w:eastAsia="nl-BE"/>
        </w:rPr>
      </w:pPr>
      <w:hyperlink w:anchor="_Toc508698657" w:history="1">
        <w:r w:rsidR="00F152BF" w:rsidRPr="00500254">
          <w:rPr>
            <w:rStyle w:val="Hyperlink"/>
          </w:rPr>
          <w:t>4.4</w:t>
        </w:r>
        <w:r w:rsidR="00F152BF">
          <w:rPr>
            <w:rFonts w:asciiTheme="minorHAnsi" w:hAnsiTheme="minorHAnsi" w:cstheme="minorBidi"/>
            <w:i w:val="0"/>
            <w:szCs w:val="22"/>
            <w:lang w:eastAsia="nl-BE"/>
          </w:rPr>
          <w:tab/>
        </w:r>
        <w:r w:rsidR="00F152BF" w:rsidRPr="00500254">
          <w:rPr>
            <w:rStyle w:val="Hyperlink"/>
          </w:rPr>
          <w:t>Conclusie</w:t>
        </w:r>
        <w:r w:rsidR="00F152BF">
          <w:rPr>
            <w:webHidden/>
          </w:rPr>
          <w:tab/>
        </w:r>
        <w:r w:rsidR="00F152BF">
          <w:rPr>
            <w:webHidden/>
          </w:rPr>
          <w:fldChar w:fldCharType="begin"/>
        </w:r>
        <w:r w:rsidR="00F152BF">
          <w:rPr>
            <w:webHidden/>
          </w:rPr>
          <w:instrText xml:space="preserve"> PAGEREF _Toc508698657 \h </w:instrText>
        </w:r>
        <w:r w:rsidR="00F152BF">
          <w:rPr>
            <w:webHidden/>
          </w:rPr>
        </w:r>
        <w:r w:rsidR="00F152BF">
          <w:rPr>
            <w:webHidden/>
          </w:rPr>
          <w:fldChar w:fldCharType="separate"/>
        </w:r>
        <w:r w:rsidR="00F152BF">
          <w:rPr>
            <w:webHidden/>
          </w:rPr>
          <w:t>xvi</w:t>
        </w:r>
        <w:r w:rsidR="00F152BF">
          <w:rPr>
            <w:webHidden/>
          </w:rPr>
          <w:fldChar w:fldCharType="end"/>
        </w:r>
      </w:hyperlink>
    </w:p>
    <w:p w14:paraId="4F7486B6" w14:textId="29DC05C7" w:rsidR="00F152BF" w:rsidRDefault="00C61714">
      <w:pPr>
        <w:pStyle w:val="Inhopg1"/>
        <w:rPr>
          <w:rFonts w:asciiTheme="minorHAnsi" w:hAnsiTheme="minorHAnsi" w:cstheme="minorBidi"/>
          <w:b w:val="0"/>
          <w:szCs w:val="22"/>
          <w:lang w:eastAsia="nl-BE"/>
        </w:rPr>
      </w:pPr>
      <w:hyperlink w:anchor="_Toc508698658" w:history="1">
        <w:r w:rsidR="00F152BF" w:rsidRPr="00500254">
          <w:rPr>
            <w:rStyle w:val="Hyperlink"/>
          </w:rPr>
          <w:t>5</w:t>
        </w:r>
        <w:r w:rsidR="00F152BF">
          <w:rPr>
            <w:rFonts w:asciiTheme="minorHAnsi" w:hAnsiTheme="minorHAnsi" w:cstheme="minorBidi"/>
            <w:b w:val="0"/>
            <w:szCs w:val="22"/>
            <w:lang w:eastAsia="nl-BE"/>
          </w:rPr>
          <w:tab/>
        </w:r>
        <w:r w:rsidR="00F152BF" w:rsidRPr="00500254">
          <w:rPr>
            <w:rStyle w:val="Hyperlink"/>
          </w:rPr>
          <w:t>Besluit</w:t>
        </w:r>
        <w:r w:rsidR="00F152BF">
          <w:rPr>
            <w:webHidden/>
          </w:rPr>
          <w:tab/>
        </w:r>
        <w:r w:rsidR="00F152BF">
          <w:rPr>
            <w:webHidden/>
          </w:rPr>
          <w:fldChar w:fldCharType="begin"/>
        </w:r>
        <w:r w:rsidR="00F152BF">
          <w:rPr>
            <w:webHidden/>
          </w:rPr>
          <w:instrText xml:space="preserve"> PAGEREF _Toc508698658 \h </w:instrText>
        </w:r>
        <w:r w:rsidR="00F152BF">
          <w:rPr>
            <w:webHidden/>
          </w:rPr>
        </w:r>
        <w:r w:rsidR="00F152BF">
          <w:rPr>
            <w:webHidden/>
          </w:rPr>
          <w:fldChar w:fldCharType="separate"/>
        </w:r>
        <w:r w:rsidR="00F152BF">
          <w:rPr>
            <w:webHidden/>
          </w:rPr>
          <w:t>xvi</w:t>
        </w:r>
        <w:r w:rsidR="00F152BF">
          <w:rPr>
            <w:webHidden/>
          </w:rPr>
          <w:fldChar w:fldCharType="end"/>
        </w:r>
      </w:hyperlink>
    </w:p>
    <w:p w14:paraId="4460C26B" w14:textId="45BA8F40" w:rsidR="00F152BF" w:rsidRDefault="00C61714">
      <w:pPr>
        <w:pStyle w:val="Inhopg1"/>
        <w:rPr>
          <w:rFonts w:asciiTheme="minorHAnsi" w:hAnsiTheme="minorHAnsi" w:cstheme="minorBidi"/>
          <w:b w:val="0"/>
          <w:szCs w:val="22"/>
          <w:lang w:eastAsia="nl-BE"/>
        </w:rPr>
      </w:pPr>
      <w:hyperlink w:anchor="_Toc508698659" w:history="1">
        <w:r w:rsidR="00F152BF" w:rsidRPr="00500254">
          <w:rPr>
            <w:rStyle w:val="Hyperlink"/>
          </w:rPr>
          <w:t>Referenties</w:t>
        </w:r>
        <w:r w:rsidR="00F152BF">
          <w:rPr>
            <w:webHidden/>
          </w:rPr>
          <w:tab/>
        </w:r>
        <w:r w:rsidR="00F152BF">
          <w:rPr>
            <w:webHidden/>
          </w:rPr>
          <w:fldChar w:fldCharType="begin"/>
        </w:r>
        <w:r w:rsidR="00F152BF">
          <w:rPr>
            <w:webHidden/>
          </w:rPr>
          <w:instrText xml:space="preserve"> PAGEREF _Toc508698659 \h </w:instrText>
        </w:r>
        <w:r w:rsidR="00F152BF">
          <w:rPr>
            <w:webHidden/>
          </w:rPr>
        </w:r>
        <w:r w:rsidR="00F152BF">
          <w:rPr>
            <w:webHidden/>
          </w:rPr>
          <w:fldChar w:fldCharType="separate"/>
        </w:r>
        <w:r w:rsidR="00F152BF">
          <w:rPr>
            <w:webHidden/>
          </w:rPr>
          <w:t>17</w:t>
        </w:r>
        <w:r w:rsidR="00F152BF">
          <w:rPr>
            <w:webHidden/>
          </w:rPr>
          <w:fldChar w:fldCharType="end"/>
        </w:r>
      </w:hyperlink>
    </w:p>
    <w:p w14:paraId="4F0F5597" w14:textId="5DE07F10" w:rsidR="00F152BF" w:rsidRDefault="00C61714">
      <w:pPr>
        <w:pStyle w:val="Inhopg1"/>
        <w:rPr>
          <w:rFonts w:asciiTheme="minorHAnsi" w:hAnsiTheme="minorHAnsi" w:cstheme="minorBidi"/>
          <w:b w:val="0"/>
          <w:szCs w:val="22"/>
          <w:lang w:eastAsia="nl-BE"/>
        </w:rPr>
      </w:pPr>
      <w:hyperlink w:anchor="_Toc508698660" w:history="1">
        <w:r w:rsidR="00F152BF" w:rsidRPr="00500254">
          <w:rPr>
            <w:rStyle w:val="Hyperlink"/>
          </w:rPr>
          <w:t>Bijlagen</w:t>
        </w:r>
        <w:r w:rsidR="00F152BF">
          <w:rPr>
            <w:webHidden/>
          </w:rPr>
          <w:tab/>
        </w:r>
        <w:r w:rsidR="00F152BF">
          <w:rPr>
            <w:webHidden/>
          </w:rPr>
          <w:fldChar w:fldCharType="begin"/>
        </w:r>
        <w:r w:rsidR="00F152BF">
          <w:rPr>
            <w:webHidden/>
          </w:rPr>
          <w:instrText xml:space="preserve"> PAGEREF _Toc508698660 \h </w:instrText>
        </w:r>
        <w:r w:rsidR="00F152BF">
          <w:rPr>
            <w:webHidden/>
          </w:rPr>
        </w:r>
        <w:r w:rsidR="00F152BF">
          <w:rPr>
            <w:webHidden/>
          </w:rPr>
          <w:fldChar w:fldCharType="separate"/>
        </w:r>
        <w:r w:rsidR="00F152BF">
          <w:rPr>
            <w:webHidden/>
          </w:rPr>
          <w:t>19</w:t>
        </w:r>
        <w:r w:rsidR="00F152BF">
          <w:rPr>
            <w:webHidden/>
          </w:rPr>
          <w:fldChar w:fldCharType="end"/>
        </w:r>
      </w:hyperlink>
    </w:p>
    <w:p w14:paraId="453F7F83" w14:textId="332C3E9C"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5" w:name="_Toc476121733"/>
    </w:p>
    <w:p w14:paraId="300B9CA2" w14:textId="77777777" w:rsidR="00A16568" w:rsidRDefault="00A16568" w:rsidP="00A16568">
      <w:pPr>
        <w:pStyle w:val="Kop1zondernummering"/>
      </w:pPr>
      <w:bookmarkStart w:id="6" w:name="_Toc508698625"/>
      <w:r>
        <w:lastRenderedPageBreak/>
        <w:t>Symbolenlijst</w:t>
      </w:r>
      <w:bookmarkEnd w:id="5"/>
      <w:bookmarkEnd w:id="6"/>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AA5A48" w14:paraId="3C3AB7A6" w14:textId="77777777" w:rsidTr="003601DE">
        <w:tc>
          <w:tcPr>
            <w:tcW w:w="367" w:type="pct"/>
          </w:tcPr>
          <w:p w14:paraId="4884B6BD" w14:textId="77777777" w:rsidR="00A16568" w:rsidRPr="00AA5A48" w:rsidRDefault="00A16568" w:rsidP="003601DE">
            <w:pPr>
              <w:spacing w:after="0"/>
              <w:jc w:val="left"/>
              <w:rPr>
                <w:rFonts w:ascii="Symbol" w:hAnsi="Symbol"/>
              </w:rPr>
            </w:pPr>
          </w:p>
        </w:tc>
        <w:tc>
          <w:tcPr>
            <w:tcW w:w="3660" w:type="pct"/>
          </w:tcPr>
          <w:p w14:paraId="266339DE" w14:textId="77777777" w:rsidR="00A16568" w:rsidRDefault="00A16568" w:rsidP="004B5FF3"/>
        </w:tc>
        <w:tc>
          <w:tcPr>
            <w:tcW w:w="973" w:type="pct"/>
          </w:tcPr>
          <w:p w14:paraId="47AFBEE2" w14:textId="77777777" w:rsidR="00A16568" w:rsidRDefault="00A16568" w:rsidP="004B5FF3"/>
        </w:tc>
      </w:tr>
      <w:tr w:rsidR="00A16568" w:rsidRPr="00AA5A48" w14:paraId="108EAC76" w14:textId="77777777" w:rsidTr="003601DE">
        <w:tc>
          <w:tcPr>
            <w:tcW w:w="367" w:type="pct"/>
          </w:tcPr>
          <w:p w14:paraId="33A42316" w14:textId="77777777" w:rsidR="00A16568" w:rsidRPr="00AA5A48" w:rsidRDefault="00A16568" w:rsidP="004B5FF3">
            <w:pPr>
              <w:rPr>
                <w:rFonts w:ascii="Symbol" w:hAnsi="Symbol"/>
              </w:rPr>
            </w:pPr>
          </w:p>
        </w:tc>
        <w:tc>
          <w:tcPr>
            <w:tcW w:w="3660" w:type="pct"/>
          </w:tcPr>
          <w:p w14:paraId="3AE2DD48" w14:textId="77777777" w:rsidR="00A16568" w:rsidRDefault="00A16568" w:rsidP="004B5FF3"/>
        </w:tc>
        <w:tc>
          <w:tcPr>
            <w:tcW w:w="973" w:type="pct"/>
          </w:tcPr>
          <w:p w14:paraId="2C4FE847" w14:textId="77777777" w:rsidR="00A16568" w:rsidRDefault="00A16568" w:rsidP="004B5FF3"/>
        </w:tc>
      </w:tr>
      <w:tr w:rsidR="00A16568" w14:paraId="188D29FA" w14:textId="77777777" w:rsidTr="003601DE">
        <w:tc>
          <w:tcPr>
            <w:tcW w:w="367" w:type="pct"/>
          </w:tcPr>
          <w:p w14:paraId="4C7AD4FA" w14:textId="77777777" w:rsidR="00A16568" w:rsidRDefault="00A16568" w:rsidP="004B5FF3"/>
        </w:tc>
        <w:tc>
          <w:tcPr>
            <w:tcW w:w="3660" w:type="pct"/>
          </w:tcPr>
          <w:p w14:paraId="1F4957CF" w14:textId="77777777" w:rsidR="00A16568" w:rsidRDefault="00A16568" w:rsidP="004B5FF3"/>
        </w:tc>
        <w:tc>
          <w:tcPr>
            <w:tcW w:w="973" w:type="pct"/>
          </w:tcPr>
          <w:p w14:paraId="5BBA63A2" w14:textId="77777777" w:rsidR="00A16568" w:rsidRDefault="00A16568" w:rsidP="004B5FF3"/>
        </w:tc>
      </w:tr>
      <w:tr w:rsidR="00A16568" w14:paraId="27FD031C" w14:textId="77777777" w:rsidTr="003601DE">
        <w:tc>
          <w:tcPr>
            <w:tcW w:w="367" w:type="pct"/>
          </w:tcPr>
          <w:p w14:paraId="7A90136A" w14:textId="77777777" w:rsidR="00A16568" w:rsidRDefault="00A16568" w:rsidP="004B5FF3"/>
        </w:tc>
        <w:tc>
          <w:tcPr>
            <w:tcW w:w="3660" w:type="pct"/>
          </w:tcPr>
          <w:p w14:paraId="0445C12C" w14:textId="77777777" w:rsidR="00A16568" w:rsidRDefault="00A16568" w:rsidP="004B5FF3"/>
        </w:tc>
        <w:tc>
          <w:tcPr>
            <w:tcW w:w="973" w:type="pct"/>
          </w:tcPr>
          <w:p w14:paraId="03106B9C" w14:textId="77777777" w:rsidR="00A16568" w:rsidRDefault="00A16568" w:rsidP="004B5FF3"/>
        </w:tc>
      </w:tr>
    </w:tbl>
    <w:p w14:paraId="306D0EEF"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62E2B56C" w14:textId="77777777" w:rsidR="003601DE" w:rsidRDefault="00A16568" w:rsidP="003601DE">
      <w:pPr>
        <w:pStyle w:val="Kop1zondernummering"/>
      </w:pPr>
      <w:bookmarkStart w:id="7" w:name="_Toc476121734"/>
      <w:bookmarkStart w:id="8" w:name="_Toc508698626"/>
      <w:r>
        <w:lastRenderedPageBreak/>
        <w:t>Lijst met afkortingen</w:t>
      </w:r>
      <w:bookmarkEnd w:id="7"/>
      <w:bookmarkEnd w:id="8"/>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3601DE" w14:paraId="0EF9CE24" w14:textId="77777777" w:rsidTr="00EA4F95">
        <w:tc>
          <w:tcPr>
            <w:tcW w:w="851" w:type="dxa"/>
          </w:tcPr>
          <w:p w14:paraId="2E56DED4" w14:textId="77777777" w:rsidR="003601DE" w:rsidRDefault="003601DE" w:rsidP="00EA4F95">
            <w:r>
              <w:t xml:space="preserve">API </w:t>
            </w:r>
          </w:p>
        </w:tc>
        <w:tc>
          <w:tcPr>
            <w:tcW w:w="5811" w:type="dxa"/>
          </w:tcPr>
          <w:p w14:paraId="55AF48C0" w14:textId="77777777" w:rsidR="003601DE" w:rsidRDefault="003601DE" w:rsidP="00EA4F95">
            <w:r>
              <w:t>Application programming interface</w:t>
            </w:r>
          </w:p>
        </w:tc>
        <w:tc>
          <w:tcPr>
            <w:tcW w:w="1985" w:type="dxa"/>
          </w:tcPr>
          <w:p w14:paraId="4086D081" w14:textId="77777777" w:rsidR="003601DE" w:rsidRDefault="003601DE" w:rsidP="00EA4F95"/>
        </w:tc>
      </w:tr>
      <w:tr w:rsidR="003601DE" w14:paraId="3BE0B9AB" w14:textId="77777777" w:rsidTr="00EA4F95">
        <w:tc>
          <w:tcPr>
            <w:tcW w:w="851" w:type="dxa"/>
          </w:tcPr>
          <w:p w14:paraId="2065F66C" w14:textId="0049EC4E" w:rsidR="003601DE" w:rsidRDefault="00573705" w:rsidP="00EA4F95">
            <w:r>
              <w:t>(G)</w:t>
            </w:r>
            <w:r w:rsidR="003601DE">
              <w:t>UI</w:t>
            </w:r>
          </w:p>
        </w:tc>
        <w:tc>
          <w:tcPr>
            <w:tcW w:w="5811" w:type="dxa"/>
          </w:tcPr>
          <w:p w14:paraId="02AB61AF" w14:textId="7A0C29A0" w:rsidR="003601DE" w:rsidRDefault="00573705" w:rsidP="00EA4F95">
            <w:r>
              <w:t xml:space="preserve">(Graphical) </w:t>
            </w:r>
            <w:r w:rsidR="003601DE">
              <w:t>User interface</w:t>
            </w:r>
          </w:p>
        </w:tc>
        <w:tc>
          <w:tcPr>
            <w:tcW w:w="1985" w:type="dxa"/>
          </w:tcPr>
          <w:p w14:paraId="03CF1EE4" w14:textId="77777777" w:rsidR="003601DE" w:rsidRDefault="003601DE" w:rsidP="00EA4F95"/>
        </w:tc>
      </w:tr>
      <w:tr w:rsidR="003601DE" w14:paraId="4018BA7F" w14:textId="77777777" w:rsidTr="00EA4F95">
        <w:tc>
          <w:tcPr>
            <w:tcW w:w="851" w:type="dxa"/>
          </w:tcPr>
          <w:p w14:paraId="373F9F5E" w14:textId="77777777" w:rsidR="003601DE" w:rsidRDefault="003601DE" w:rsidP="00EA4F95">
            <w:r>
              <w:t>SDK</w:t>
            </w:r>
          </w:p>
        </w:tc>
        <w:tc>
          <w:tcPr>
            <w:tcW w:w="5811" w:type="dxa"/>
          </w:tcPr>
          <w:p w14:paraId="1ED1A3EE" w14:textId="77777777" w:rsidR="003601DE" w:rsidRDefault="003601DE" w:rsidP="00EA4F95">
            <w:r>
              <w:t>Software development kit</w:t>
            </w:r>
          </w:p>
        </w:tc>
        <w:tc>
          <w:tcPr>
            <w:tcW w:w="1985" w:type="dxa"/>
          </w:tcPr>
          <w:p w14:paraId="6B8A9F93" w14:textId="77777777" w:rsidR="003601DE" w:rsidRDefault="003601DE" w:rsidP="00EA4F95"/>
        </w:tc>
      </w:tr>
      <w:tr w:rsidR="003601DE" w14:paraId="05E133E9" w14:textId="77777777" w:rsidTr="00EA4F95">
        <w:tc>
          <w:tcPr>
            <w:tcW w:w="851" w:type="dxa"/>
          </w:tcPr>
          <w:p w14:paraId="0FB769CA" w14:textId="77777777" w:rsidR="003601DE" w:rsidRDefault="003601DE" w:rsidP="00EA4F95">
            <w:r>
              <w:t>UWP</w:t>
            </w:r>
          </w:p>
        </w:tc>
        <w:tc>
          <w:tcPr>
            <w:tcW w:w="5811" w:type="dxa"/>
          </w:tcPr>
          <w:p w14:paraId="0A622116" w14:textId="77777777" w:rsidR="003601DE" w:rsidRDefault="003601DE" w:rsidP="00EA4F95">
            <w:r>
              <w:t>Universal Windows Platform</w:t>
            </w:r>
          </w:p>
        </w:tc>
        <w:tc>
          <w:tcPr>
            <w:tcW w:w="1985" w:type="dxa"/>
          </w:tcPr>
          <w:p w14:paraId="719BED08" w14:textId="77777777" w:rsidR="003601DE" w:rsidRDefault="003601DE" w:rsidP="00EA4F95"/>
        </w:tc>
      </w:tr>
      <w:tr w:rsidR="003601DE" w14:paraId="6772F972" w14:textId="77777777" w:rsidTr="00EA4F95">
        <w:tc>
          <w:tcPr>
            <w:tcW w:w="851" w:type="dxa"/>
          </w:tcPr>
          <w:p w14:paraId="2B91299E" w14:textId="77777777" w:rsidR="003601DE" w:rsidRDefault="003601DE" w:rsidP="00EA4F95">
            <w:r>
              <w:t>GLUT</w:t>
            </w:r>
          </w:p>
        </w:tc>
        <w:tc>
          <w:tcPr>
            <w:tcW w:w="5811" w:type="dxa"/>
          </w:tcPr>
          <w:p w14:paraId="7AF6602C" w14:textId="77777777" w:rsidR="003601DE" w:rsidRDefault="003601DE" w:rsidP="00EA4F95">
            <w:r>
              <w:rPr>
                <w:color w:val="000000"/>
                <w:sz w:val="20"/>
                <w:shd w:val="clear" w:color="auto" w:fill="FFFFFF"/>
              </w:rPr>
              <w:t>OpenGL Utility Toolkit</w:t>
            </w:r>
          </w:p>
        </w:tc>
        <w:tc>
          <w:tcPr>
            <w:tcW w:w="1985" w:type="dxa"/>
          </w:tcPr>
          <w:p w14:paraId="58D466A7" w14:textId="77777777" w:rsidR="003601DE" w:rsidRDefault="003601DE" w:rsidP="00EA4F95"/>
        </w:tc>
      </w:tr>
      <w:tr w:rsidR="003601DE" w:rsidRPr="00AA5A48" w14:paraId="5C1A28B4" w14:textId="77777777" w:rsidTr="00EA4F95">
        <w:tc>
          <w:tcPr>
            <w:tcW w:w="851" w:type="dxa"/>
          </w:tcPr>
          <w:p w14:paraId="40D87004" w14:textId="77777777" w:rsidR="003601DE" w:rsidRPr="00AA5A48" w:rsidRDefault="003601DE" w:rsidP="00EA4F95">
            <w:pPr>
              <w:rPr>
                <w:rFonts w:ascii="Symbol" w:hAnsi="Symbol"/>
              </w:rPr>
            </w:pPr>
            <w:r>
              <w:t>GLU</w:t>
            </w:r>
          </w:p>
        </w:tc>
        <w:tc>
          <w:tcPr>
            <w:tcW w:w="5811" w:type="dxa"/>
          </w:tcPr>
          <w:p w14:paraId="4A4E2EFB" w14:textId="77777777" w:rsidR="003601DE" w:rsidRPr="00AA5A48" w:rsidRDefault="003601DE" w:rsidP="00EA4F95">
            <w:r>
              <w:t>OpenGL Utility Library</w:t>
            </w:r>
          </w:p>
        </w:tc>
        <w:tc>
          <w:tcPr>
            <w:tcW w:w="1985" w:type="dxa"/>
          </w:tcPr>
          <w:p w14:paraId="346D31BE" w14:textId="77777777" w:rsidR="003601DE" w:rsidRPr="00AA5A48" w:rsidRDefault="003601DE" w:rsidP="00EA4F95"/>
        </w:tc>
      </w:tr>
      <w:tr w:rsidR="003601DE" w:rsidRPr="00AA5A48" w14:paraId="04C0628A" w14:textId="77777777" w:rsidTr="00EA4F95">
        <w:tc>
          <w:tcPr>
            <w:tcW w:w="851" w:type="dxa"/>
          </w:tcPr>
          <w:p w14:paraId="729863B2" w14:textId="77777777" w:rsidR="003601DE" w:rsidRPr="00AA5A48" w:rsidRDefault="003601DE" w:rsidP="00EA4F95">
            <w:pPr>
              <w:rPr>
                <w:rFonts w:ascii="Symbol" w:hAnsi="Symbol"/>
              </w:rPr>
            </w:pPr>
            <w:r>
              <w:t>GLX</w:t>
            </w:r>
          </w:p>
        </w:tc>
        <w:tc>
          <w:tcPr>
            <w:tcW w:w="5811" w:type="dxa"/>
          </w:tcPr>
          <w:p w14:paraId="5B35897E" w14:textId="77777777" w:rsidR="003601DE" w:rsidRDefault="003601DE" w:rsidP="00EA4F95">
            <w:r>
              <w:t>OpenGL Extension to the X Window System</w:t>
            </w:r>
          </w:p>
        </w:tc>
        <w:tc>
          <w:tcPr>
            <w:tcW w:w="1985" w:type="dxa"/>
          </w:tcPr>
          <w:p w14:paraId="2FE87AEB" w14:textId="77777777" w:rsidR="003601DE" w:rsidRDefault="003601DE" w:rsidP="00EA4F95"/>
        </w:tc>
      </w:tr>
      <w:tr w:rsidR="003601DE" w:rsidRPr="00AA5A48" w14:paraId="3F687577" w14:textId="77777777" w:rsidTr="00EA4F95">
        <w:tc>
          <w:tcPr>
            <w:tcW w:w="851" w:type="dxa"/>
          </w:tcPr>
          <w:p w14:paraId="63910173" w14:textId="77777777" w:rsidR="003601DE" w:rsidRPr="00AA5A48" w:rsidRDefault="003601DE" w:rsidP="00EA4F95">
            <w:pPr>
              <w:rPr>
                <w:rFonts w:ascii="Symbol" w:hAnsi="Symbol"/>
              </w:rPr>
            </w:pPr>
            <w:r>
              <w:t>AGL</w:t>
            </w:r>
          </w:p>
        </w:tc>
        <w:tc>
          <w:tcPr>
            <w:tcW w:w="5811" w:type="dxa"/>
          </w:tcPr>
          <w:p w14:paraId="4CF19741" w14:textId="77777777" w:rsidR="003601DE" w:rsidRDefault="003601DE" w:rsidP="00EA4F95">
            <w:r>
              <w:t>Apple Graphics Library</w:t>
            </w:r>
          </w:p>
        </w:tc>
        <w:tc>
          <w:tcPr>
            <w:tcW w:w="1985" w:type="dxa"/>
          </w:tcPr>
          <w:p w14:paraId="6B4489D4" w14:textId="77777777" w:rsidR="003601DE" w:rsidRDefault="003601DE" w:rsidP="00EA4F95"/>
        </w:tc>
      </w:tr>
      <w:tr w:rsidR="003601DE" w14:paraId="71D9459C" w14:textId="77777777" w:rsidTr="00EA4F95">
        <w:tc>
          <w:tcPr>
            <w:tcW w:w="851" w:type="dxa"/>
          </w:tcPr>
          <w:p w14:paraId="256F1BFE" w14:textId="77777777" w:rsidR="003601DE" w:rsidRDefault="003601DE" w:rsidP="00EA4F95">
            <w:r>
              <w:t>GNU</w:t>
            </w:r>
          </w:p>
        </w:tc>
        <w:tc>
          <w:tcPr>
            <w:tcW w:w="5811" w:type="dxa"/>
          </w:tcPr>
          <w:p w14:paraId="329196DF" w14:textId="77777777" w:rsidR="003601DE" w:rsidRDefault="003601DE" w:rsidP="00EA4F95">
            <w:r w:rsidRPr="00323416">
              <w:t>GNU Compiler Collection</w:t>
            </w:r>
          </w:p>
        </w:tc>
        <w:tc>
          <w:tcPr>
            <w:tcW w:w="1985" w:type="dxa"/>
          </w:tcPr>
          <w:p w14:paraId="1655BA50" w14:textId="77777777" w:rsidR="003601DE" w:rsidRDefault="003601DE" w:rsidP="00EA4F95"/>
        </w:tc>
      </w:tr>
      <w:tr w:rsidR="003601DE" w14:paraId="00C20F63" w14:textId="77777777" w:rsidTr="00EA4F95">
        <w:tc>
          <w:tcPr>
            <w:tcW w:w="851" w:type="dxa"/>
          </w:tcPr>
          <w:p w14:paraId="37505481" w14:textId="77777777" w:rsidR="003601DE" w:rsidRDefault="003601DE" w:rsidP="00EA4F95">
            <w:r>
              <w:t>ICC</w:t>
            </w:r>
          </w:p>
        </w:tc>
        <w:tc>
          <w:tcPr>
            <w:tcW w:w="5811" w:type="dxa"/>
          </w:tcPr>
          <w:p w14:paraId="1FC6A2D2" w14:textId="77777777" w:rsidR="003601DE" w:rsidRPr="00323416" w:rsidRDefault="003601DE" w:rsidP="00EA4F95">
            <w:r>
              <w:t>Intel C++ Compiler</w:t>
            </w:r>
          </w:p>
        </w:tc>
        <w:tc>
          <w:tcPr>
            <w:tcW w:w="1985" w:type="dxa"/>
          </w:tcPr>
          <w:p w14:paraId="2261107B" w14:textId="77777777" w:rsidR="003601DE" w:rsidRDefault="003601DE" w:rsidP="00EA4F95"/>
        </w:tc>
      </w:tr>
      <w:tr w:rsidR="003601DE" w14:paraId="0AB2418D" w14:textId="77777777" w:rsidTr="00EA4F95">
        <w:tc>
          <w:tcPr>
            <w:tcW w:w="851" w:type="dxa"/>
          </w:tcPr>
          <w:p w14:paraId="2FD4EE21" w14:textId="77777777" w:rsidR="003601DE" w:rsidRDefault="003601DE" w:rsidP="00EA4F95">
            <w:r>
              <w:t>MSVC</w:t>
            </w:r>
          </w:p>
          <w:p w14:paraId="7CA75EB0" w14:textId="77777777" w:rsidR="003601DE" w:rsidRDefault="003601DE" w:rsidP="00EA4F95">
            <w:r>
              <w:t>DOM</w:t>
            </w:r>
          </w:p>
          <w:p w14:paraId="030AD54A" w14:textId="77777777" w:rsidR="00FF0A90" w:rsidRDefault="00FF0A90" w:rsidP="00EA4F95">
            <w:r>
              <w:t>IDE</w:t>
            </w:r>
          </w:p>
          <w:p w14:paraId="16C0456E" w14:textId="302248AB" w:rsidR="00573705" w:rsidRDefault="00573705" w:rsidP="00EA4F95"/>
        </w:tc>
        <w:tc>
          <w:tcPr>
            <w:tcW w:w="5811" w:type="dxa"/>
          </w:tcPr>
          <w:p w14:paraId="693438FB" w14:textId="77777777" w:rsidR="003601DE" w:rsidRDefault="003601DE" w:rsidP="00EA4F95">
            <w:r>
              <w:t>Microsoft Visual C++</w:t>
            </w:r>
          </w:p>
          <w:p w14:paraId="757E6780" w14:textId="77777777" w:rsidR="003601DE" w:rsidRDefault="003601DE" w:rsidP="00EA4F95">
            <w:r>
              <w:t>Document Object Model</w:t>
            </w:r>
          </w:p>
          <w:p w14:paraId="2C756EA4" w14:textId="77777777" w:rsidR="00D27844" w:rsidRDefault="00D27844" w:rsidP="00EA4F95">
            <w:r>
              <w:t xml:space="preserve">Integrated </w:t>
            </w:r>
            <w:r w:rsidR="00FF0A90">
              <w:t>development environment</w:t>
            </w:r>
          </w:p>
          <w:p w14:paraId="137AD73B" w14:textId="2016F9AF" w:rsidR="00573705" w:rsidRDefault="00573705" w:rsidP="00EA4F95"/>
        </w:tc>
        <w:tc>
          <w:tcPr>
            <w:tcW w:w="1985" w:type="dxa"/>
          </w:tcPr>
          <w:p w14:paraId="6A9FACBA" w14:textId="77777777" w:rsidR="003601DE" w:rsidRDefault="003601DE" w:rsidP="00EA4F95"/>
        </w:tc>
      </w:tr>
    </w:tbl>
    <w:p w14:paraId="1D08C5C7" w14:textId="359D8A7A" w:rsidR="00F01E7D" w:rsidRPr="00D27844" w:rsidRDefault="00F01E7D" w:rsidP="00D27844">
      <w:pPr>
        <w:rPr>
          <w:lang w:eastAsia="en-US"/>
        </w:rPr>
        <w:sectPr w:rsidR="00F01E7D" w:rsidRPr="00D27844"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7C150399"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4D380F93" w14:textId="77777777" w:rsidR="003601DE" w:rsidRDefault="003601DE" w:rsidP="003601DE">
      <w:pPr>
        <w:pStyle w:val="Kop1"/>
        <w:spacing w:before="240" w:after="480"/>
        <w:ind w:left="431" w:hanging="431"/>
      </w:pPr>
      <w:bookmarkStart w:id="9" w:name="_Toc499557189"/>
      <w:bookmarkStart w:id="10" w:name="_Toc508698627"/>
      <w:r>
        <w:t>Inleiding</w:t>
      </w:r>
      <w:bookmarkEnd w:id="9"/>
      <w:bookmarkEnd w:id="10"/>
    </w:p>
    <w:p w14:paraId="7ABA5224" w14:textId="77777777" w:rsidR="003601DE" w:rsidRDefault="003601DE" w:rsidP="003601DE">
      <w:pPr>
        <w:pStyle w:val="Kop2"/>
        <w:numPr>
          <w:ilvl w:val="0"/>
          <w:numId w:val="0"/>
        </w:numPr>
        <w:ind w:left="578" w:hanging="578"/>
      </w:pPr>
      <w:bookmarkStart w:id="11" w:name="_Toc499557190"/>
      <w:bookmarkStart w:id="12" w:name="_Toc508698628"/>
      <w:r>
        <w:t>Zappware</w:t>
      </w:r>
      <w:bookmarkEnd w:id="11"/>
      <w:bookmarkEnd w:id="12"/>
    </w:p>
    <w:p w14:paraId="58EE23D1" w14:textId="39DEF1DF" w:rsidR="003601DE" w:rsidRDefault="003601DE" w:rsidP="003601DE">
      <w:r>
        <w:t xml:space="preserve">Deze masterproef werd uitgevoerd bij Zappware in Hasselt. Een globaal bedrijf dat zich zowel bezig houdt met het ontwerpen van video UI design als client-software development. Deze masterproef kadert binnen de client-software kant. Hierbij werden er oplossingen gezocht om het proces van individuele APIs niet te moeten gebruiken bij het programmeren van </w:t>
      </w:r>
      <w:r w:rsidR="000B27EB">
        <w:t xml:space="preserve">mobiele </w:t>
      </w:r>
      <w:r>
        <w:t>applicaties.</w:t>
      </w:r>
      <w:r w:rsidR="00D53035">
        <w:t xml:space="preserve"> Zappware voor</w:t>
      </w:r>
      <w:r w:rsidR="00903B94">
        <w:t xml:space="preserve">zag voorbeelden </w:t>
      </w:r>
      <w:r w:rsidR="00A43DD5">
        <w:t xml:space="preserve">van mogelijke applicaties </w:t>
      </w:r>
      <w:r w:rsidR="00331E2B">
        <w:t xml:space="preserve">om te maken </w:t>
      </w:r>
      <w:r w:rsidR="001B7CCF">
        <w:t xml:space="preserve">en </w:t>
      </w:r>
      <w:r w:rsidR="00331E2B">
        <w:t>de</w:t>
      </w:r>
      <w:r w:rsidR="001B7CCF">
        <w:t xml:space="preserve"> expertise van hun personeel.</w:t>
      </w:r>
    </w:p>
    <w:p w14:paraId="42E0E2C4" w14:textId="77777777" w:rsidR="003601DE" w:rsidRDefault="003601DE" w:rsidP="003601DE"/>
    <w:p w14:paraId="48684AE0" w14:textId="77777777" w:rsidR="003601DE" w:rsidRDefault="003601DE" w:rsidP="003601DE">
      <w:pPr>
        <w:pStyle w:val="Kop2"/>
        <w:numPr>
          <w:ilvl w:val="0"/>
          <w:numId w:val="0"/>
        </w:numPr>
        <w:ind w:left="578" w:hanging="578"/>
      </w:pPr>
      <w:bookmarkStart w:id="13" w:name="_Toc499557191"/>
      <w:bookmarkStart w:id="14" w:name="_Toc508698629"/>
      <w:r>
        <w:t>Onderzoeksvraag</w:t>
      </w:r>
      <w:bookmarkEnd w:id="13"/>
      <w:bookmarkEnd w:id="14"/>
    </w:p>
    <w:p w14:paraId="640D4CC3" w14:textId="77777777" w:rsidR="003601DE" w:rsidRDefault="003601DE" w:rsidP="003601DE">
      <w:r>
        <w:t>Het doel is om een crossplatform te vinden dat aan de eisen van performantie, useability en development effort voldoet. Deze door crossplatforms gecreëerde applicaties vergelijken we dan met elkaar en met applicaties die wel native zijn gebouwd. Uiteindelijk bepalen we dan welke crossplatforms geschikt bevonden zijn voor gebruik of eventueel voor gebruik als een prototype-platform.</w:t>
      </w:r>
    </w:p>
    <w:p w14:paraId="6D46C96D" w14:textId="77777777" w:rsidR="003601DE" w:rsidRDefault="003601DE" w:rsidP="003601DE"/>
    <w:p w14:paraId="4FAA4CB6" w14:textId="77777777" w:rsidR="003601DE" w:rsidRDefault="003601DE" w:rsidP="003601DE"/>
    <w:p w14:paraId="534DD488" w14:textId="77777777" w:rsidR="003601DE" w:rsidRDefault="003601DE" w:rsidP="003601DE"/>
    <w:p w14:paraId="6BDF4D41" w14:textId="77777777" w:rsidR="003601DE" w:rsidRDefault="003601DE" w:rsidP="003601DE"/>
    <w:p w14:paraId="70A3AD5F" w14:textId="77777777" w:rsidR="003601DE" w:rsidRDefault="003601DE" w:rsidP="003601DE"/>
    <w:p w14:paraId="523F11F8" w14:textId="77777777" w:rsidR="003601DE" w:rsidRDefault="003601DE" w:rsidP="003601DE"/>
    <w:p w14:paraId="58A125B1" w14:textId="77777777" w:rsidR="003601DE" w:rsidRDefault="003601DE" w:rsidP="003601DE"/>
    <w:p w14:paraId="392FE5E5" w14:textId="77777777" w:rsidR="003601DE" w:rsidRDefault="003601DE" w:rsidP="003601DE"/>
    <w:p w14:paraId="7D935FEC" w14:textId="77777777" w:rsidR="003601DE" w:rsidRDefault="003601DE" w:rsidP="003601DE"/>
    <w:p w14:paraId="19D3E9DB" w14:textId="77777777" w:rsidR="003601DE" w:rsidRDefault="003601DE" w:rsidP="003601DE"/>
    <w:p w14:paraId="71BF399E" w14:textId="77777777" w:rsidR="003601DE" w:rsidRDefault="003601DE" w:rsidP="003601DE"/>
    <w:p w14:paraId="5012520A" w14:textId="77777777" w:rsidR="003601DE" w:rsidRDefault="003601DE" w:rsidP="003601DE"/>
    <w:p w14:paraId="69E23C59" w14:textId="77777777" w:rsidR="003601DE" w:rsidRDefault="003601DE" w:rsidP="003601DE"/>
    <w:p w14:paraId="2731FFB2" w14:textId="77777777" w:rsidR="003601DE" w:rsidRDefault="003601DE" w:rsidP="003601DE"/>
    <w:p w14:paraId="442B0F94" w14:textId="77777777" w:rsidR="003601DE" w:rsidRDefault="003601DE" w:rsidP="003601DE"/>
    <w:p w14:paraId="43017848" w14:textId="77777777" w:rsidR="003601DE" w:rsidRDefault="003601DE" w:rsidP="003601DE"/>
    <w:p w14:paraId="67BC3066" w14:textId="77777777" w:rsidR="003601DE" w:rsidRPr="007963ED" w:rsidRDefault="003601DE" w:rsidP="003601DE"/>
    <w:p w14:paraId="3999AC98" w14:textId="05662E36" w:rsidR="003601DE" w:rsidRDefault="003601DE" w:rsidP="003601DE">
      <w:pPr>
        <w:pStyle w:val="Kop1"/>
        <w:spacing w:before="240" w:after="480"/>
        <w:ind w:left="431" w:hanging="431"/>
      </w:pPr>
      <w:bookmarkStart w:id="15" w:name="_Toc499557192"/>
      <w:bookmarkStart w:id="16" w:name="_Toc508698630"/>
      <w:r>
        <w:lastRenderedPageBreak/>
        <w:t>Cross</w:t>
      </w:r>
      <w:r w:rsidR="0031414E">
        <w:t>-</w:t>
      </w:r>
      <w:r>
        <w:t>platform</w:t>
      </w:r>
      <w:bookmarkEnd w:id="15"/>
      <w:r w:rsidR="0031414E">
        <w:t xml:space="preserve"> frameworks</w:t>
      </w:r>
      <w:bookmarkEnd w:id="16"/>
    </w:p>
    <w:p w14:paraId="577F2081" w14:textId="77777777" w:rsidR="003601DE" w:rsidRDefault="003601DE" w:rsidP="003601DE">
      <w:pPr>
        <w:pStyle w:val="Kop2"/>
        <w:spacing w:before="120" w:after="120"/>
        <w:ind w:left="578" w:hanging="578"/>
      </w:pPr>
      <w:bookmarkStart w:id="17" w:name="_Toc499557193"/>
      <w:bookmarkStart w:id="18" w:name="_Toc508698631"/>
      <w:r>
        <w:t>Qt</w:t>
      </w:r>
      <w:bookmarkEnd w:id="17"/>
      <w:bookmarkEnd w:id="18"/>
    </w:p>
    <w:p w14:paraId="430ED42C" w14:textId="77777777" w:rsidR="003601DE" w:rsidRPr="0040512C" w:rsidRDefault="003601DE" w:rsidP="003601DE">
      <w:pPr>
        <w:pStyle w:val="Kop3"/>
        <w:spacing w:before="40"/>
      </w:pPr>
      <w:bookmarkStart w:id="19" w:name="_Toc499557194"/>
      <w:bookmarkStart w:id="20" w:name="_Toc508698632"/>
      <w:r>
        <w:t>Oorsprong</w:t>
      </w:r>
      <w:bookmarkEnd w:id="19"/>
      <w:bookmarkEnd w:id="20"/>
    </w:p>
    <w:p w14:paraId="2AEE77A0" w14:textId="77777777" w:rsidR="003601DE" w:rsidRDefault="003601DE" w:rsidP="003601DE">
      <w:pPr>
        <w:jc w:val="left"/>
      </w:pPr>
      <w:r>
        <w:t>Qt is ontworpen nadat de co-founders van Trolltech in 1990 samenwerkten aan een database applicatie voor ultrasound-afbeeldingen, geschreven in C++, dat zowel op MAC OS, UNIX en Windows moest runnen. Hiervoor bedachten ze een object-georiënteerd display systeem nodig te hebben. Hieruit resulteerde een basis voor de object-georiënteerde cross-platform GUI framework dat ze later zouden bouwen en de naam Qt, Q-toolkit, zou verkrijgen.</w:t>
      </w:r>
    </w:p>
    <w:p w14:paraId="196FEE39" w14:textId="52170454" w:rsidR="003601DE" w:rsidRDefault="003601DE" w:rsidP="003601DE">
      <w:pPr>
        <w:jc w:val="left"/>
      </w:pPr>
      <w:r>
        <w:t xml:space="preserve">Na 5 jaar schrijven aan de nodige C++ klasses werd in 1995 Qt 0.90 uitgebracht, bruikbaar voor zowel Windows als Unix development en gebruikte voor beide platforms dezelfde API. </w:t>
      </w:r>
      <w:r>
        <w:br/>
        <w:t xml:space="preserve">In 2008 werd TrollTech overgenomen door Nokia en streefden zij om Qt het </w:t>
      </w:r>
      <w:r w:rsidR="0031414E">
        <w:t>meest gebruikte</w:t>
      </w:r>
      <w:r>
        <w:t xml:space="preserve"> development platform te maken voor hun apparaten.</w:t>
      </w:r>
    </w:p>
    <w:p w14:paraId="7612C3EA" w14:textId="01C97DC7" w:rsidR="003601DE" w:rsidRDefault="003601DE" w:rsidP="003601DE">
      <w:pPr>
        <w:jc w:val="left"/>
      </w:pPr>
      <w:r>
        <w:t xml:space="preserve">Vanaf 2014 werd Qt beheerd door “The QT Company”. Een dochterbedrijf van Digia, die de rechten van Qt overgekocht heeft van Nokia in 2012. Digia verzorgde de revolutionaire Qt 5.0 waarbij met behulp van JavaScript en QML de performantie en de </w:t>
      </w:r>
      <w:r w:rsidR="006D305D">
        <w:t>eenvoud</w:t>
      </w:r>
      <w:r>
        <w:t xml:space="preserve"> van UI te ontwerpen zwaar werd verbeterd. Alsook werd Qt vanaf toen open-source governance, waardoor ook ontwikkelaars buiten Digia verbeteringen konden voorstellen.</w:t>
      </w:r>
    </w:p>
    <w:p w14:paraId="48F2E596" w14:textId="77777777" w:rsidR="003601DE" w:rsidRDefault="003601DE" w:rsidP="003601DE">
      <w:pPr>
        <w:jc w:val="left"/>
      </w:pPr>
      <w:r>
        <w:t xml:space="preserve">In 2016 werd Digia en “The Qt Company” gesplitst in 2 onafhankelijke bedrijven. </w:t>
      </w:r>
    </w:p>
    <w:p w14:paraId="295E95D1" w14:textId="77777777" w:rsidR="003601DE" w:rsidRDefault="003601DE" w:rsidP="003601DE">
      <w:pPr>
        <w:jc w:val="left"/>
      </w:pPr>
    </w:p>
    <w:p w14:paraId="2CA6431A" w14:textId="77777777" w:rsidR="003601DE" w:rsidRDefault="003601DE" w:rsidP="003601DE">
      <w:pPr>
        <w:pStyle w:val="Kop3"/>
        <w:spacing w:before="40"/>
      </w:pPr>
      <w:bookmarkStart w:id="21" w:name="_Toc499557195"/>
      <w:bookmarkStart w:id="22" w:name="_Toc508698633"/>
      <w:r>
        <w:t>Basis</w:t>
      </w:r>
      <w:bookmarkEnd w:id="21"/>
      <w:bookmarkEnd w:id="22"/>
    </w:p>
    <w:p w14:paraId="0168FD90" w14:textId="644835F1" w:rsidR="003601DE" w:rsidRDefault="003601DE" w:rsidP="003601DE">
      <w:pPr>
        <w:jc w:val="left"/>
      </w:pPr>
      <w:r>
        <w:t xml:space="preserve">Qt is een cross-platform applicatie framework dat in C++ geschreven is en </w:t>
      </w:r>
      <w:r w:rsidR="00E40BB7">
        <w:t>Android</w:t>
      </w:r>
      <w:r>
        <w:t xml:space="preserve">, iOS en WindowsPhone, … ondersteunt. Het doel van Qt was om zonder codewijzigingen op elk platform zonder performance-verlies te draaien en native te lijken. Voorbeelden van programma’s die in Qt Creator, het framework voor Qt, geschreven zijn: Skype, Google Earth, VirtualBox,... </w:t>
      </w:r>
      <w:r>
        <w:br/>
      </w:r>
      <w:r>
        <w:br/>
        <w:t xml:space="preserve">Qt </w:t>
      </w:r>
      <w:r w:rsidR="00E40BB7">
        <w:t>ondersteunt</w:t>
      </w:r>
      <w:r>
        <w:t xml:space="preserve"> elke standaard C++ compiler, zoals GCC, ICC, MSVC en Clang. </w:t>
      </w:r>
      <w:r>
        <w:br/>
        <w:t xml:space="preserve">Wij schreven onze applicatie in een combinatie van C++ en QML, een declaratieve </w:t>
      </w:r>
      <w:r w:rsidR="00E40BB7">
        <w:t>scripting</w:t>
      </w:r>
      <w:r>
        <w:t xml:space="preserve">-taal die Javascript gebruikt voor de logica. </w:t>
      </w:r>
    </w:p>
    <w:p w14:paraId="33D42ADF" w14:textId="77777777" w:rsidR="003601DE" w:rsidRDefault="003601DE" w:rsidP="003601DE">
      <w:pPr>
        <w:jc w:val="left"/>
      </w:pPr>
      <w:r>
        <w:t>Qt dankt zijn cross-platform eigenschap aan het feit dat bij de C preprocessor (</w:t>
      </w:r>
      <w:r w:rsidRPr="00E40BB7">
        <w:rPr>
          <w:i/>
        </w:rPr>
        <w:t>cpp</w:t>
      </w:r>
      <w:r>
        <w:t>) condities sommige code chuncks worden enabled/disabled afhankelijk van het platform. Het build proces gaat configuratie scripts runnen om preprocessor flags op te merken, afzetten en aan te passen.</w:t>
      </w:r>
    </w:p>
    <w:p w14:paraId="006F5B9E" w14:textId="77777777" w:rsidR="003601DE" w:rsidRDefault="003601DE" w:rsidP="003601DE">
      <w:pPr>
        <w:jc w:val="left"/>
      </w:pPr>
    </w:p>
    <w:p w14:paraId="4B1A7BB6" w14:textId="77777777" w:rsidR="003601DE" w:rsidRDefault="003601DE" w:rsidP="003601DE">
      <w:pPr>
        <w:jc w:val="left"/>
      </w:pPr>
    </w:p>
    <w:p w14:paraId="5208E19D" w14:textId="77777777" w:rsidR="003601DE" w:rsidRDefault="003601DE" w:rsidP="003601DE">
      <w:pPr>
        <w:jc w:val="left"/>
      </w:pPr>
    </w:p>
    <w:p w14:paraId="39C429F0" w14:textId="139B1FCF" w:rsidR="003601DE" w:rsidRDefault="00E40BB7" w:rsidP="003601DE">
      <w:pPr>
        <w:pStyle w:val="Kop3"/>
        <w:spacing w:before="40"/>
      </w:pPr>
      <w:bookmarkStart w:id="23" w:name="_Toc499557196"/>
      <w:bookmarkStart w:id="24" w:name="_Toc508698634"/>
      <w:r>
        <w:lastRenderedPageBreak/>
        <w:t>Graphics</w:t>
      </w:r>
      <w:r w:rsidR="003601DE">
        <w:t xml:space="preserve"> architectuur</w:t>
      </w:r>
      <w:bookmarkEnd w:id="23"/>
      <w:bookmarkEnd w:id="24"/>
    </w:p>
    <w:p w14:paraId="3589B73A" w14:textId="77777777" w:rsidR="003601DE" w:rsidRDefault="003601DE" w:rsidP="003601DE">
      <w:pPr>
        <w:spacing w:before="120" w:after="0"/>
      </w:pPr>
      <w:r>
        <w:rPr>
          <w:noProof/>
        </w:rPr>
        <w:drawing>
          <wp:anchor distT="0" distB="0" distL="114300" distR="114300" simplePos="0" relativeHeight="251675648" behindDoc="0" locked="0" layoutInCell="1" allowOverlap="1" wp14:anchorId="66F39440" wp14:editId="298B4C18">
            <wp:simplePos x="0" y="0"/>
            <wp:positionH relativeFrom="page">
              <wp:posOffset>3630295</wp:posOffset>
            </wp:positionH>
            <wp:positionV relativeFrom="paragraph">
              <wp:posOffset>6985</wp:posOffset>
            </wp:positionV>
            <wp:extent cx="3433445" cy="17011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Het grafische systeem beheert de display hardware. Vooral OpenGL-GL, een library die 2D en 3D vectoren rendert, wordt als API gebruikt voor het grafische systeem. </w:t>
      </w:r>
      <w:r>
        <w:br/>
        <w:t xml:space="preserve">Dit terwijl het Windowing systeem de windows genereren, de events, window aanpassingen, … controleert. Het Windowing systeem heeft een eigen API voor programmeren, dat meestal in het OS is geïntegreerd zoals Microsoft Windows en MAC OS.  </w:t>
      </w:r>
    </w:p>
    <w:p w14:paraId="7F46FA24" w14:textId="68BDABE1" w:rsidR="003601DE" w:rsidRDefault="003601DE" w:rsidP="003601DE">
      <w:pPr>
        <w:spacing w:before="120" w:after="0"/>
      </w:pPr>
      <w:r>
        <w:t>GLUT is een interface dat de communicatie tussen het window system en het graphic system verzorgt, deze gebruikt GLU en GL voor graphics en controleert operating en windowing systemen door voornamelijk GLX, AGL, …</w:t>
      </w:r>
      <w:r w:rsidR="00E40BB7">
        <w:t xml:space="preserve"> te gebruiken.</w:t>
      </w:r>
      <w:r>
        <w:t xml:space="preserve"> Dit zijn OpenGL extensies voor specifieke windowing systemen.</w:t>
      </w:r>
    </w:p>
    <w:p w14:paraId="60F7419E" w14:textId="77777777" w:rsidR="003601DE" w:rsidRDefault="003601DE" w:rsidP="003601DE">
      <w:pPr>
        <w:spacing w:before="120" w:after="0"/>
      </w:pPr>
      <w:r>
        <w:t xml:space="preserve">Qt zal op hetzelfde niveau als GLUT zowel het windowing als het graphics systeem kunnen raadplegen. Hierdoor kan het dus zowel Windowing functions als graphic functions oproepen. </w:t>
      </w:r>
    </w:p>
    <w:p w14:paraId="089D450F" w14:textId="77777777" w:rsidR="003601DE" w:rsidRDefault="003601DE" w:rsidP="003601DE">
      <w:pPr>
        <w:spacing w:before="120" w:after="0"/>
      </w:pPr>
    </w:p>
    <w:p w14:paraId="146F1131" w14:textId="77777777" w:rsidR="003601DE" w:rsidRDefault="003601DE" w:rsidP="003601DE">
      <w:pPr>
        <w:pStyle w:val="Kop3"/>
        <w:spacing w:before="40"/>
      </w:pPr>
      <w:bookmarkStart w:id="25" w:name="_Toc499557197"/>
      <w:bookmarkStart w:id="26" w:name="_Toc508698635"/>
      <w:r>
        <w:t>Signals and slots</w:t>
      </w:r>
      <w:bookmarkEnd w:id="25"/>
      <w:bookmarkEnd w:id="26"/>
    </w:p>
    <w:p w14:paraId="03F335E2" w14:textId="5B45FBC3" w:rsidR="003601DE" w:rsidRDefault="003601DE" w:rsidP="003601DE">
      <w:pPr>
        <w:spacing w:before="120" w:after="0"/>
      </w:pPr>
      <w:r>
        <w:rPr>
          <w:noProof/>
        </w:rPr>
        <w:drawing>
          <wp:anchor distT="0" distB="0" distL="114300" distR="114300" simplePos="0" relativeHeight="251676672" behindDoc="0" locked="0" layoutInCell="1" allowOverlap="1" wp14:anchorId="5FF2FD53" wp14:editId="07ED335F">
            <wp:simplePos x="0" y="0"/>
            <wp:positionH relativeFrom="column">
              <wp:posOffset>3637915</wp:posOffset>
            </wp:positionH>
            <wp:positionV relativeFrom="paragraph">
              <wp:posOffset>6350</wp:posOffset>
            </wp:positionV>
            <wp:extent cx="2800350" cy="2719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Qt behandelt events, zoals </w:t>
      </w:r>
      <w:r w:rsidRPr="00E40BB7">
        <w:rPr>
          <w:i/>
        </w:rPr>
        <w:t>quit(), onkeydown(),…</w:t>
      </w:r>
      <w:r>
        <w:t xml:space="preserve"> , niet rechtstreeks. Er wordt een alternatief gebruikt op zogenaamde callback functions</w:t>
      </w:r>
      <w:r w:rsidR="00E40BB7">
        <w:t>,</w:t>
      </w:r>
      <w:r>
        <w:t xml:space="preserve"> </w:t>
      </w:r>
      <w:r w:rsidR="00E40BB7">
        <w:t>n</w:t>
      </w:r>
      <w:r>
        <w:t xml:space="preserve">amelijk signals and slots. </w:t>
      </w:r>
      <w:r>
        <w:br/>
        <w:t xml:space="preserve">Hierbij wordt een signaal verzonden wanneer een bepaald evenement gebeurt of een verandering van status plaatsvindt. Een slot is een functie die opgeroepen wordt als er een bepaald signaal verzonden wordt. Deze signal-slot relatie zit al in vele Qt-widgets (interface objecten) ingebouwd, maar zelf slots bepalen voor bepaalde signalen is ook veel gebruikt. Dit signal-slot gebruik is zeer veelzijdig, meerdere signalen kunnen aan meerdere </w:t>
      </w:r>
      <w:r w:rsidR="00E40BB7">
        <w:t>slots</w:t>
      </w:r>
      <w:r>
        <w:t xml:space="preserve"> gekoppeld worden en ook signalen kunnen aaneengeschakeld worden.</w:t>
      </w:r>
    </w:p>
    <w:p w14:paraId="2466D19B" w14:textId="6A026AE4" w:rsidR="003601DE" w:rsidRDefault="003601DE" w:rsidP="003601DE">
      <w:pPr>
        <w:spacing w:before="120" w:after="0"/>
      </w:pPr>
      <w:r>
        <w:rPr>
          <w:noProof/>
        </w:rPr>
        <w:lastRenderedPageBreak/>
        <mc:AlternateContent>
          <mc:Choice Requires="wps">
            <w:drawing>
              <wp:anchor distT="45720" distB="45720" distL="114300" distR="114300" simplePos="0" relativeHeight="251677696" behindDoc="0" locked="0" layoutInCell="1" allowOverlap="1" wp14:anchorId="31D86B4D" wp14:editId="3DA3E8F7">
                <wp:simplePos x="0" y="0"/>
                <wp:positionH relativeFrom="margin">
                  <wp:posOffset>-213995</wp:posOffset>
                </wp:positionH>
                <wp:positionV relativeFrom="paragraph">
                  <wp:posOffset>328295</wp:posOffset>
                </wp:positionV>
                <wp:extent cx="6177915" cy="250507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505075"/>
                        </a:xfrm>
                        <a:prstGeom prst="rect">
                          <a:avLst/>
                        </a:prstGeom>
                        <a:solidFill>
                          <a:srgbClr val="FFFFFF"/>
                        </a:solidFill>
                        <a:ln w="9525">
                          <a:solidFill>
                            <a:srgbClr val="000000"/>
                          </a:solidFill>
                          <a:miter lim="800000"/>
                          <a:headEnd/>
                          <a:tailEnd/>
                        </a:ln>
                      </wps:spPr>
                      <wps:txbx>
                        <w:txbxContent>
                          <w:p w14:paraId="322ED382" w14:textId="77777777" w:rsidR="00C61714" w:rsidRPr="00C11549" w:rsidRDefault="00C61714" w:rsidP="003601DE">
                            <w:pPr>
                              <w:rPr>
                                <w:rFonts w:ascii="Courier New" w:hAnsi="Courier New" w:cs="Courier New"/>
                              </w:rPr>
                            </w:pPr>
                            <w:r w:rsidRPr="00C11549">
                              <w:rPr>
                                <w:rFonts w:ascii="Courier New" w:hAnsi="Courier New" w:cs="Courier New"/>
                              </w:rPr>
                              <w:t>Int main (int argc, char *argv[])</w:t>
                            </w:r>
                          </w:p>
                          <w:p w14:paraId="497501FC" w14:textId="77777777" w:rsidR="00C61714" w:rsidRPr="00C11549" w:rsidRDefault="00C61714" w:rsidP="003601DE">
                            <w:pPr>
                              <w:rPr>
                                <w:rFonts w:ascii="Courier New" w:hAnsi="Courier New" w:cs="Courier New"/>
                              </w:rPr>
                            </w:pPr>
                            <w:r w:rsidRPr="00C11549">
                              <w:rPr>
                                <w:rFonts w:ascii="Courier New" w:hAnsi="Courier New" w:cs="Courier New"/>
                              </w:rPr>
                              <w:t>{ QApplication app(argc, argv);  // applicatie object creëren</w:t>
                            </w:r>
                          </w:p>
                          <w:p w14:paraId="28D9FFA2" w14:textId="27C6F4D9" w:rsidR="00C61714" w:rsidRPr="00C11549" w:rsidRDefault="00C61714" w:rsidP="003601DE">
                            <w:pPr>
                              <w:rPr>
                                <w:rFonts w:ascii="Courier New" w:hAnsi="Courier New" w:cs="Courier New"/>
                              </w:rPr>
                            </w:pPr>
                            <w:r w:rsidRPr="00C11549">
                              <w:rPr>
                                <w:rFonts w:ascii="Courier New" w:hAnsi="Courier New" w:cs="Courier New"/>
                              </w:rPr>
                              <w:t xml:space="preserve">  QPushButton *button = new QPushButton(“Quit”); </w:t>
                            </w:r>
                            <w:r>
                              <w:rPr>
                                <w:rFonts w:ascii="Courier New" w:hAnsi="Courier New" w:cs="Courier New"/>
                              </w:rPr>
                              <w:br/>
                            </w:r>
                            <w:r w:rsidRPr="006129C0">
                              <w:rPr>
                                <w:rFonts w:ascii="Courier New" w:hAnsi="Courier New" w:cs="Courier New"/>
                                <w:sz w:val="20"/>
                              </w:rPr>
                              <w:t>// Creëren gelabelde knop</w:t>
                            </w:r>
                          </w:p>
                          <w:p w14:paraId="4E30B095" w14:textId="77777777" w:rsidR="00C61714" w:rsidRPr="00C11549" w:rsidRDefault="00C61714" w:rsidP="003601DE">
                            <w:pPr>
                              <w:rPr>
                                <w:rFonts w:ascii="Courier New" w:hAnsi="Courier New" w:cs="Courier New"/>
                              </w:rPr>
                            </w:pPr>
                            <w:r w:rsidRPr="00C11549">
                              <w:rPr>
                                <w:rFonts w:ascii="Courier New" w:hAnsi="Courier New" w:cs="Courier New"/>
                              </w:rPr>
                              <w:t xml:space="preserve">  QObject::connect (button, SIGNAL(clicked()), &amp;app, SLOT(quit());</w:t>
                            </w:r>
                          </w:p>
                          <w:p w14:paraId="3CF32FF4" w14:textId="16AC03CC" w:rsidR="00C61714" w:rsidRPr="006129C0" w:rsidRDefault="00C61714" w:rsidP="003601DE">
                            <w:pPr>
                              <w:rPr>
                                <w:rFonts w:ascii="Courier New" w:hAnsi="Courier New" w:cs="Courier New"/>
                                <w:sz w:val="18"/>
                              </w:rPr>
                            </w:pPr>
                            <w:r w:rsidRPr="006129C0">
                              <w:rPr>
                                <w:rFonts w:ascii="Courier New" w:hAnsi="Courier New" w:cs="Courier New"/>
                                <w:sz w:val="18"/>
                              </w:rPr>
                              <w:t xml:space="preserve">  // als signal “clicked” op object “button” wordt verzonden</w:t>
                            </w:r>
                            <w:r w:rsidRPr="006129C0">
                              <w:rPr>
                                <w:rFonts w:ascii="Courier New" w:hAnsi="Courier New" w:cs="Courier New"/>
                                <w:sz w:val="18"/>
                              </w:rPr>
                              <w:br/>
                              <w:t>, roep functie “quit” op in object “app”</w:t>
                            </w:r>
                          </w:p>
                          <w:p w14:paraId="588365BA" w14:textId="77777777" w:rsidR="00C61714" w:rsidRPr="00C11549" w:rsidRDefault="00C61714" w:rsidP="003601DE">
                            <w:pPr>
                              <w:rPr>
                                <w:rFonts w:ascii="Courier New" w:hAnsi="Courier New" w:cs="Courier New"/>
                              </w:rPr>
                            </w:pPr>
                            <w:r w:rsidRPr="00C11549">
                              <w:rPr>
                                <w:rFonts w:ascii="Courier New" w:hAnsi="Courier New" w:cs="Courier New"/>
                              </w:rPr>
                              <w:t xml:space="preserve">  button-&gt;show();</w:t>
                            </w:r>
                          </w:p>
                          <w:p w14:paraId="43E2725A" w14:textId="77777777" w:rsidR="00C61714" w:rsidRPr="00C11549" w:rsidRDefault="00C61714" w:rsidP="003601DE">
                            <w:pPr>
                              <w:rPr>
                                <w:rFonts w:ascii="Courier New" w:hAnsi="Courier New" w:cs="Courier New"/>
                              </w:rPr>
                            </w:pPr>
                            <w:r w:rsidRPr="00C11549">
                              <w:rPr>
                                <w:rFonts w:ascii="Courier New" w:hAnsi="Courier New" w:cs="Courier New"/>
                              </w:rPr>
                              <w:t xml:space="preserve">  return app.exec();</w:t>
                            </w:r>
                          </w:p>
                          <w:p w14:paraId="6149C21B"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
                          <w:p w14:paraId="65A876B9" w14:textId="77777777" w:rsidR="00C61714" w:rsidRDefault="00C61714" w:rsidP="003601DE"/>
                          <w:p w14:paraId="0ADF8D26" w14:textId="77777777" w:rsidR="00C61714" w:rsidRDefault="00C61714" w:rsidP="00360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86B4D" id="Tekstvak 2" o:spid="_x0000_s1031" type="#_x0000_t202" style="position:absolute;left:0;text-align:left;margin-left:-16.85pt;margin-top:25.85pt;width:486.45pt;height:197.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">
                <v:textbox>
                  <w:txbxContent>
                    <w:p w14:paraId="322ED382" w14:textId="77777777" w:rsidR="00C61714" w:rsidRPr="00C11549" w:rsidRDefault="00C61714" w:rsidP="003601DE">
                      <w:pPr>
                        <w:rPr>
                          <w:rFonts w:ascii="Courier New" w:hAnsi="Courier New" w:cs="Courier New"/>
                        </w:rPr>
                      </w:pPr>
                      <w:r w:rsidRPr="00C11549">
                        <w:rPr>
                          <w:rFonts w:ascii="Courier New" w:hAnsi="Courier New" w:cs="Courier New"/>
                        </w:rPr>
                        <w:t>Int main (int argc, char *argv[])</w:t>
                      </w:r>
                    </w:p>
                    <w:p w14:paraId="497501FC" w14:textId="77777777" w:rsidR="00C61714" w:rsidRPr="00C11549" w:rsidRDefault="00C61714" w:rsidP="003601DE">
                      <w:pPr>
                        <w:rPr>
                          <w:rFonts w:ascii="Courier New" w:hAnsi="Courier New" w:cs="Courier New"/>
                        </w:rPr>
                      </w:pPr>
                      <w:r w:rsidRPr="00C11549">
                        <w:rPr>
                          <w:rFonts w:ascii="Courier New" w:hAnsi="Courier New" w:cs="Courier New"/>
                        </w:rPr>
                        <w:t>{ QApplication app(argc, argv);  // applicatie object creëren</w:t>
                      </w:r>
                    </w:p>
                    <w:p w14:paraId="28D9FFA2" w14:textId="27C6F4D9" w:rsidR="00C61714" w:rsidRPr="00C11549" w:rsidRDefault="00C61714" w:rsidP="003601DE">
                      <w:pPr>
                        <w:rPr>
                          <w:rFonts w:ascii="Courier New" w:hAnsi="Courier New" w:cs="Courier New"/>
                        </w:rPr>
                      </w:pPr>
                      <w:r w:rsidRPr="00C11549">
                        <w:rPr>
                          <w:rFonts w:ascii="Courier New" w:hAnsi="Courier New" w:cs="Courier New"/>
                        </w:rPr>
                        <w:t xml:space="preserve">  QPushButton *button = new QPushButton(“Quit”); </w:t>
                      </w:r>
                      <w:r>
                        <w:rPr>
                          <w:rFonts w:ascii="Courier New" w:hAnsi="Courier New" w:cs="Courier New"/>
                        </w:rPr>
                        <w:br/>
                      </w:r>
                      <w:r w:rsidRPr="006129C0">
                        <w:rPr>
                          <w:rFonts w:ascii="Courier New" w:hAnsi="Courier New" w:cs="Courier New"/>
                          <w:sz w:val="20"/>
                        </w:rPr>
                        <w:t>// Creëren gelabelde knop</w:t>
                      </w:r>
                    </w:p>
                    <w:p w14:paraId="4E30B095" w14:textId="77777777" w:rsidR="00C61714" w:rsidRPr="00C11549" w:rsidRDefault="00C61714" w:rsidP="003601DE">
                      <w:pPr>
                        <w:rPr>
                          <w:rFonts w:ascii="Courier New" w:hAnsi="Courier New" w:cs="Courier New"/>
                        </w:rPr>
                      </w:pPr>
                      <w:r w:rsidRPr="00C11549">
                        <w:rPr>
                          <w:rFonts w:ascii="Courier New" w:hAnsi="Courier New" w:cs="Courier New"/>
                        </w:rPr>
                        <w:t xml:space="preserve">  QObject::connect (button, SIGNAL(clicked()), &amp;app, SLOT(quit());</w:t>
                      </w:r>
                    </w:p>
                    <w:p w14:paraId="3CF32FF4" w14:textId="16AC03CC" w:rsidR="00C61714" w:rsidRPr="006129C0" w:rsidRDefault="00C61714" w:rsidP="003601DE">
                      <w:pPr>
                        <w:rPr>
                          <w:rFonts w:ascii="Courier New" w:hAnsi="Courier New" w:cs="Courier New"/>
                          <w:sz w:val="18"/>
                        </w:rPr>
                      </w:pPr>
                      <w:r w:rsidRPr="006129C0">
                        <w:rPr>
                          <w:rFonts w:ascii="Courier New" w:hAnsi="Courier New" w:cs="Courier New"/>
                          <w:sz w:val="18"/>
                        </w:rPr>
                        <w:t xml:space="preserve">  // als signal “clicked” op object “button” wordt verzonden</w:t>
                      </w:r>
                      <w:r w:rsidRPr="006129C0">
                        <w:rPr>
                          <w:rFonts w:ascii="Courier New" w:hAnsi="Courier New" w:cs="Courier New"/>
                          <w:sz w:val="18"/>
                        </w:rPr>
                        <w:br/>
                        <w:t>, roep functie “quit” op in object “app”</w:t>
                      </w:r>
                    </w:p>
                    <w:p w14:paraId="588365BA" w14:textId="77777777" w:rsidR="00C61714" w:rsidRPr="00C11549" w:rsidRDefault="00C61714" w:rsidP="003601DE">
                      <w:pPr>
                        <w:rPr>
                          <w:rFonts w:ascii="Courier New" w:hAnsi="Courier New" w:cs="Courier New"/>
                        </w:rPr>
                      </w:pPr>
                      <w:r w:rsidRPr="00C11549">
                        <w:rPr>
                          <w:rFonts w:ascii="Courier New" w:hAnsi="Courier New" w:cs="Courier New"/>
                        </w:rPr>
                        <w:t xml:space="preserve">  button-&gt;show();</w:t>
                      </w:r>
                    </w:p>
                    <w:p w14:paraId="43E2725A" w14:textId="77777777" w:rsidR="00C61714" w:rsidRPr="00C11549" w:rsidRDefault="00C61714" w:rsidP="003601DE">
                      <w:pPr>
                        <w:rPr>
                          <w:rFonts w:ascii="Courier New" w:hAnsi="Courier New" w:cs="Courier New"/>
                        </w:rPr>
                      </w:pPr>
                      <w:r w:rsidRPr="00C11549">
                        <w:rPr>
                          <w:rFonts w:ascii="Courier New" w:hAnsi="Courier New" w:cs="Courier New"/>
                        </w:rPr>
                        <w:t xml:space="preserve">  return app.exec();</w:t>
                      </w:r>
                    </w:p>
                    <w:p w14:paraId="6149C21B" w14:textId="77777777" w:rsidR="00C61714" w:rsidRPr="00C11549" w:rsidRDefault="00C61714" w:rsidP="003601DE">
                      <w:pPr>
                        <w:rPr>
                          <w:rFonts w:ascii="Courier New" w:hAnsi="Courier New" w:cs="Courier New"/>
                        </w:rPr>
                      </w:pPr>
                      <w:r w:rsidRPr="00C11549">
                        <w:rPr>
                          <w:rFonts w:ascii="Courier New" w:hAnsi="Courier New" w:cs="Courier New"/>
                        </w:rPr>
                        <w:t xml:space="preserve">} </w:t>
                      </w:r>
                    </w:p>
                    <w:p w14:paraId="65A876B9" w14:textId="77777777" w:rsidR="00C61714" w:rsidRDefault="00C61714" w:rsidP="003601DE"/>
                    <w:p w14:paraId="0ADF8D26" w14:textId="77777777" w:rsidR="00C61714" w:rsidRDefault="00C61714" w:rsidP="003601DE"/>
                  </w:txbxContent>
                </v:textbox>
                <w10:wrap type="square" anchorx="margin"/>
              </v:shape>
            </w:pict>
          </mc:Fallback>
        </mc:AlternateContent>
      </w:r>
      <w:r>
        <w:t xml:space="preserve">Een voorbeeld voor dit signal-slot gebeuren: een </w:t>
      </w:r>
      <w:r w:rsidR="006129C0">
        <w:t>eenvoudige</w:t>
      </w:r>
      <w:r>
        <w:t xml:space="preserve"> </w:t>
      </w:r>
      <w:r w:rsidRPr="00C11549">
        <w:rPr>
          <w:i/>
        </w:rPr>
        <w:t>quit()</w:t>
      </w:r>
      <w:r>
        <w:t xml:space="preserve"> functie:</w:t>
      </w:r>
    </w:p>
    <w:p w14:paraId="1783EB1F" w14:textId="77777777" w:rsidR="003601DE" w:rsidRDefault="003601DE" w:rsidP="003601DE">
      <w:pPr>
        <w:spacing w:before="120" w:after="0"/>
      </w:pPr>
    </w:p>
    <w:p w14:paraId="3ADFC680" w14:textId="7C5396EE" w:rsidR="003601DE" w:rsidRDefault="00CD0365" w:rsidP="00CD0365">
      <w:pPr>
        <w:pStyle w:val="Kop3"/>
      </w:pPr>
      <w:bookmarkStart w:id="27" w:name="_Toc508698636"/>
      <w:r>
        <w:t xml:space="preserve">Qt </w:t>
      </w:r>
      <w:r w:rsidR="00573705">
        <w:t>C</w:t>
      </w:r>
      <w:r>
        <w:t>reator</w:t>
      </w:r>
      <w:bookmarkEnd w:id="27"/>
      <w:r>
        <w:t xml:space="preserve"> </w:t>
      </w:r>
    </w:p>
    <w:p w14:paraId="427F46AB" w14:textId="37DEB192" w:rsidR="006129C0" w:rsidRDefault="00573705" w:rsidP="006129C0">
      <w:r>
        <w:t xml:space="preserve">Qt Creator is het C++,, JavaScript en QML IDE dat deel is van het SDK voor de Qt GUI applicatie development framework. Deze houdt een visuele debugger en een geïntegreerde GUI layout in. In deze IDE zit een eigen editor in die de typische kenmerken bevat zoals syntax highlighting en het automatisch aanvullen van code die zou ontbreken. </w:t>
      </w:r>
      <w:r w:rsidR="00BB6300">
        <w:rPr>
          <w:noProof/>
        </w:rPr>
        <w:drawing>
          <wp:inline distT="0" distB="0" distL="0" distR="0" wp14:anchorId="754F0806" wp14:editId="43E9D313">
            <wp:extent cx="5760720" cy="311467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880"/>
                    <a:stretch/>
                  </pic:blipFill>
                  <pic:spPr bwMode="auto">
                    <a:xfrm>
                      <a:off x="0" y="0"/>
                      <a:ext cx="5760720" cy="3114675"/>
                    </a:xfrm>
                    <a:prstGeom prst="rect">
                      <a:avLst/>
                    </a:prstGeom>
                    <a:ln>
                      <a:noFill/>
                    </a:ln>
                    <a:extLst>
                      <a:ext uri="{53640926-AAD7-44D8-BBD7-CCE9431645EC}">
                        <a14:shadowObscured xmlns:a14="http://schemas.microsoft.com/office/drawing/2010/main"/>
                      </a:ext>
                    </a:extLst>
                  </pic:spPr>
                </pic:pic>
              </a:graphicData>
            </a:graphic>
          </wp:inline>
        </w:drawing>
      </w:r>
    </w:p>
    <w:p w14:paraId="2050DB7D" w14:textId="2FA99111" w:rsidR="00573705" w:rsidRDefault="00573705" w:rsidP="006129C0">
      <w:r>
        <w:t xml:space="preserve">In verband met de installatie van Qt Creator kan je online een gratis open source versie </w:t>
      </w:r>
      <w:r w:rsidR="005F0B3D">
        <w:t>downloaden die Qt zelf aanbied. Voor commerciële doeleinden heeft Qt een uitgebreider pakket tegen betaling die meer tools, features en support zal</w:t>
      </w:r>
      <w:r w:rsidR="0071392E">
        <w:t xml:space="preserve"> </w:t>
      </w:r>
      <w:r w:rsidR="005F0B3D">
        <w:t xml:space="preserve">bieden. </w:t>
      </w:r>
    </w:p>
    <w:p w14:paraId="172EFC9D" w14:textId="7C534BF4" w:rsidR="005B4301" w:rsidRDefault="005B4301" w:rsidP="006129C0">
      <w:r>
        <w:t>De installatie zelf is rechtuit: installeren</w:t>
      </w:r>
      <w:r w:rsidR="006A31AB">
        <w:t xml:space="preserve"> en opstarten. Om de omgeving te laten werken moeten er enkele omgevingsvariabelen aangepast worden aan Windows/MAC en development kits geïnstalleerd worden in Qt zelf om de code te testen op het geprefereerde platform. </w:t>
      </w:r>
      <w:r w:rsidR="00261580">
        <w:t xml:space="preserve">Hierbij zijn </w:t>
      </w:r>
      <w:r w:rsidR="00261580">
        <w:lastRenderedPageBreak/>
        <w:t>de mogelijkheden eindeloos: van verschillende versies Android tot desktop applicatie op Windows, analoog op MAC.</w:t>
      </w:r>
    </w:p>
    <w:p w14:paraId="2295B77E" w14:textId="1F0D30C0" w:rsidR="00BB6300" w:rsidRDefault="00BB6300" w:rsidP="006129C0">
      <w:r>
        <w:t>&lt;insert print screen van code&gt;</w:t>
      </w:r>
    </w:p>
    <w:p w14:paraId="10669B62" w14:textId="144131D7" w:rsidR="00261580" w:rsidRDefault="00261580" w:rsidP="006129C0">
      <w:pPr>
        <w:rPr>
          <w:noProof/>
        </w:rPr>
      </w:pPr>
    </w:p>
    <w:p w14:paraId="4B9BEC5C" w14:textId="48CAB069" w:rsidR="00261580" w:rsidRPr="006129C0" w:rsidRDefault="00261580" w:rsidP="006129C0"/>
    <w:p w14:paraId="6589EB62" w14:textId="623872FF" w:rsidR="00CD0365" w:rsidRPr="00CD0365" w:rsidRDefault="00CD0365" w:rsidP="00CD0365">
      <w:pPr>
        <w:pStyle w:val="Kop3"/>
      </w:pPr>
      <w:bookmarkStart w:id="28" w:name="_Toc508698637"/>
      <w:r>
        <w:t>Portfolio</w:t>
      </w:r>
      <w:bookmarkEnd w:id="28"/>
    </w:p>
    <w:p w14:paraId="35CEE5DB" w14:textId="0BB926A5" w:rsidR="003601DE" w:rsidRDefault="00BB6300" w:rsidP="003601DE">
      <w:pPr>
        <w:spacing w:before="120" w:after="0"/>
      </w:pPr>
      <w:r>
        <w:t>Noemenswaardige applicaties die Qt of QML gebruiken:</w:t>
      </w:r>
    </w:p>
    <w:p w14:paraId="43817E5D" w14:textId="4B8322A9" w:rsidR="00BB6300" w:rsidRDefault="00BB6300" w:rsidP="00BB6300">
      <w:pPr>
        <w:pStyle w:val="Lijstalinea"/>
        <w:numPr>
          <w:ilvl w:val="0"/>
          <w:numId w:val="46"/>
        </w:numPr>
      </w:pPr>
      <w:r>
        <w:t>Google Earth</w:t>
      </w:r>
    </w:p>
    <w:p w14:paraId="59D99A7D" w14:textId="3BE3FBC9" w:rsidR="00BB6300" w:rsidRDefault="00BB6300" w:rsidP="00BB6300">
      <w:pPr>
        <w:pStyle w:val="Lijstalinea"/>
        <w:numPr>
          <w:ilvl w:val="0"/>
          <w:numId w:val="46"/>
        </w:numPr>
      </w:pPr>
      <w:r>
        <w:t xml:space="preserve">Adobe Photoshop Album </w:t>
      </w:r>
    </w:p>
    <w:p w14:paraId="343F1E6B" w14:textId="5F9A3C00" w:rsidR="00BB6300" w:rsidRDefault="00BB6300" w:rsidP="00BB6300">
      <w:pPr>
        <w:pStyle w:val="Lijstalinea"/>
        <w:numPr>
          <w:ilvl w:val="0"/>
          <w:numId w:val="46"/>
        </w:numPr>
      </w:pPr>
      <w:r>
        <w:t>Adobe Photoshop Elements</w:t>
      </w:r>
    </w:p>
    <w:p w14:paraId="0C088C0C" w14:textId="0D6A2448" w:rsidR="00BB6300" w:rsidRDefault="00BB6300" w:rsidP="00BB6300">
      <w:pPr>
        <w:pStyle w:val="Lijstalinea"/>
        <w:numPr>
          <w:ilvl w:val="0"/>
          <w:numId w:val="46"/>
        </w:numPr>
      </w:pPr>
      <w:r>
        <w:t>Spotify for Linux</w:t>
      </w:r>
    </w:p>
    <w:p w14:paraId="3EF16BA5" w14:textId="1DA303CE" w:rsidR="00BB6300" w:rsidRDefault="00BB6300" w:rsidP="00BB6300">
      <w:pPr>
        <w:pStyle w:val="Lijstalinea"/>
        <w:numPr>
          <w:ilvl w:val="0"/>
          <w:numId w:val="46"/>
        </w:numPr>
      </w:pPr>
      <w:r>
        <w:t>VLC media player</w:t>
      </w:r>
    </w:p>
    <w:p w14:paraId="4EBB7720" w14:textId="7AF8E5FE" w:rsidR="00BB6300" w:rsidRDefault="00BB6300" w:rsidP="00BB6300">
      <w:pPr>
        <w:pStyle w:val="Lijstalinea"/>
        <w:numPr>
          <w:ilvl w:val="0"/>
          <w:numId w:val="46"/>
        </w:numPr>
      </w:pPr>
      <w:r>
        <w:t>Teamviewer</w:t>
      </w:r>
    </w:p>
    <w:p w14:paraId="399C28E6" w14:textId="77777777" w:rsidR="00BB6300" w:rsidRDefault="00BB6300" w:rsidP="00BB6300"/>
    <w:p w14:paraId="590C2F5A" w14:textId="77777777" w:rsidR="00BB6300" w:rsidRDefault="00BB6300" w:rsidP="003601DE">
      <w:pPr>
        <w:spacing w:before="120" w:after="0"/>
      </w:pPr>
    </w:p>
    <w:p w14:paraId="5D54D5BA" w14:textId="77777777" w:rsidR="003601DE" w:rsidRDefault="003601DE" w:rsidP="003601DE"/>
    <w:p w14:paraId="1A98323D" w14:textId="77777777" w:rsidR="003601DE" w:rsidRDefault="003601DE" w:rsidP="003601DE">
      <w:pPr>
        <w:spacing w:before="120" w:after="0"/>
      </w:pPr>
      <w:r>
        <w:br w:type="page"/>
      </w:r>
    </w:p>
    <w:p w14:paraId="5BCC16B0" w14:textId="77777777" w:rsidR="003601DE" w:rsidRPr="00BD14EB" w:rsidRDefault="003601DE" w:rsidP="003601DE"/>
    <w:p w14:paraId="3F8F578C" w14:textId="77777777" w:rsidR="003601DE" w:rsidRPr="0064714F" w:rsidRDefault="003601DE" w:rsidP="003601DE"/>
    <w:p w14:paraId="791E6821" w14:textId="77777777" w:rsidR="003601DE" w:rsidRDefault="003601DE" w:rsidP="003601DE">
      <w:pPr>
        <w:pStyle w:val="Kop2"/>
        <w:spacing w:before="120" w:after="120"/>
        <w:ind w:left="578" w:hanging="578"/>
      </w:pPr>
      <w:bookmarkStart w:id="29" w:name="_Toc499557198"/>
      <w:bookmarkStart w:id="30" w:name="_Toc508698638"/>
      <w:r>
        <w:t>React Native</w:t>
      </w:r>
      <w:bookmarkEnd w:id="29"/>
      <w:bookmarkEnd w:id="30"/>
    </w:p>
    <w:p w14:paraId="1E8DA4C3" w14:textId="77777777" w:rsidR="003601DE" w:rsidRDefault="003601DE" w:rsidP="003601DE">
      <w:pPr>
        <w:pStyle w:val="Kop3"/>
        <w:spacing w:before="40"/>
      </w:pPr>
      <w:bookmarkStart w:id="31" w:name="_Toc508698639"/>
      <w:r>
        <w:t>Oorsprong</w:t>
      </w:r>
      <w:bookmarkEnd w:id="31"/>
    </w:p>
    <w:p w14:paraId="3AF6A089" w14:textId="77777777" w:rsidR="003601DE" w:rsidRDefault="003601DE" w:rsidP="003601DE">
      <w:r>
        <w:t>React (soms geschreven als react.js of ReactJS)  is een JavaScript library die gemaakt is om UI’s te bouwen. Gebouwd door Facebook en Instagram teams in 2013. Het doel van React was om grote schaalbare webapplicaties te maken waarvan de data constant veranderd kon worden zonder de pagina te herladen.</w:t>
      </w:r>
    </w:p>
    <w:p w14:paraId="22797D7D" w14:textId="2DEDEFB5" w:rsidR="003601DE" w:rsidRDefault="003601DE" w:rsidP="003601DE">
      <w:r>
        <w:t xml:space="preserve">React Native startte als een hackathlon project in de zomer van 2013. Na een jaar werken aan een prototype, kreeg React Native zijn eerste job: een onafhankelijk werkende iOS app. Het doel was om een volledige React Native aangedreven app te maken die volgens user experience identiek was aan een app die in Objective-C geschreven was. Dit </w:t>
      </w:r>
      <w:r w:rsidR="003B0EC2">
        <w:t xml:space="preserve">doel werd behaald </w:t>
      </w:r>
      <w:r>
        <w:t>en er werd beslist om RN cross-platform te maken</w:t>
      </w:r>
      <w:r w:rsidR="006F4398">
        <w:t>.</w:t>
      </w:r>
      <w:r>
        <w:t xml:space="preserve"> </w:t>
      </w:r>
      <w:r w:rsidR="006F4398">
        <w:t>Dit begon</w:t>
      </w:r>
      <w:r>
        <w:t xml:space="preserve"> met een RN Android team die de basi</w:t>
      </w:r>
      <w:r w:rsidR="006F4398">
        <w:t>c</w:t>
      </w:r>
      <w:r>
        <w:t xml:space="preserve"> Android Runtime </w:t>
      </w:r>
      <w:r w:rsidR="006F4398">
        <w:t>-</w:t>
      </w:r>
      <w:r>
        <w:t>een applicatie omgeving gebruikt door de Android OS</w:t>
      </w:r>
      <w:r w:rsidR="006F4398">
        <w:t>-</w:t>
      </w:r>
      <w:r>
        <w:t xml:space="preserve"> en componenten schreef. Begin 2015 werd RN publiek tentoongesteld en  tegen eind 2015 werd React Native volledig open source.</w:t>
      </w:r>
    </w:p>
    <w:p w14:paraId="29CFF675" w14:textId="77777777" w:rsidR="003601DE" w:rsidRPr="008F2439" w:rsidRDefault="003601DE" w:rsidP="003601DE">
      <w:pPr>
        <w:pStyle w:val="Kop3"/>
        <w:spacing w:before="40"/>
      </w:pPr>
      <w:bookmarkStart w:id="32" w:name="_Toc508698640"/>
      <w:r>
        <w:t>Basis</w:t>
      </w:r>
      <w:bookmarkEnd w:id="32"/>
    </w:p>
    <w:p w14:paraId="2A2EBC60" w14:textId="12647C18" w:rsidR="003601DE" w:rsidRDefault="003601DE" w:rsidP="003601DE">
      <w:r>
        <w:t>React Native is volledig gebaseerd op React. Enerzijds is het een open</w:t>
      </w:r>
      <w:r w:rsidR="00C23BD3">
        <w:t>-s</w:t>
      </w:r>
      <w:r>
        <w:t xml:space="preserve">ource library die onderhouden wordt door individuen, kleine en grote bedrijven. Anderzijds is het een JavaScript framework om mobiele applicaties voor iOS, Android en UWP native te laten renderen en dit via een JavaScript library die al veel gebruikt werd voor webapplicaties. Dit framework zorgt er voor dat de code die je schrijft voor de 3 mobiele  platforms kan gebruikt worden. Deze applicaties zijn geschreven met een mix van JavaScript en JSX, een taal die hard lijkt op XML. React Native gebruikt het platform zijn eigen standaard rendering API zodat de mobiele applicatie dezelfde </w:t>
      </w:r>
      <w:r w:rsidR="00BE54E1">
        <w:t xml:space="preserve">look en feel </w:t>
      </w:r>
      <w:r>
        <w:t>zal hebben als een native designed applicatie.</w:t>
      </w:r>
    </w:p>
    <w:p w14:paraId="5DFD687E" w14:textId="6BFE95D0" w:rsidR="003601DE" w:rsidRDefault="003601DE" w:rsidP="003601DE">
      <w:pPr>
        <w:pStyle w:val="Kop3"/>
        <w:spacing w:before="40"/>
      </w:pPr>
      <w:bookmarkStart w:id="33" w:name="_Toc508698641"/>
      <w:r>
        <w:t>Features</w:t>
      </w:r>
      <w:bookmarkEnd w:id="33"/>
    </w:p>
    <w:p w14:paraId="5D9E9DC3" w14:textId="1529A75E" w:rsidR="003601DE" w:rsidRDefault="00BE54E1" w:rsidP="003601DE">
      <w:pPr>
        <w:pStyle w:val="Kop4"/>
        <w:spacing w:before="40" w:after="0"/>
      </w:pPr>
      <w:r>
        <w:rPr>
          <w:noProof/>
        </w:rPr>
        <w:drawing>
          <wp:anchor distT="0" distB="0" distL="114300" distR="114300" simplePos="0" relativeHeight="251659264" behindDoc="0" locked="0" layoutInCell="1" allowOverlap="1" wp14:anchorId="4D7D3B93" wp14:editId="5940174A">
            <wp:simplePos x="0" y="0"/>
            <wp:positionH relativeFrom="margin">
              <wp:align>right</wp:align>
            </wp:positionH>
            <wp:positionV relativeFrom="paragraph">
              <wp:posOffset>5080</wp:posOffset>
            </wp:positionV>
            <wp:extent cx="2990850" cy="3094355"/>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0850" cy="309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3601DE">
        <w:t>Virtual DOM</w:t>
      </w:r>
    </w:p>
    <w:p w14:paraId="29172293" w14:textId="12D51F97" w:rsidR="003601DE" w:rsidRDefault="003601DE" w:rsidP="003601DE">
      <w:pPr>
        <w:keepNext/>
      </w:pPr>
      <w:r>
        <w:t xml:space="preserve">In een web applicatie is één van de meest belastende operaties het veranderen van de DOM, een applicatie programmerende interface dat een HTML, XHTML of XML bestand behandelt als een boomstructuur waarin elke node een object voorstelt als deel van het document. </w:t>
      </w:r>
    </w:p>
    <w:p w14:paraId="779627FB" w14:textId="04C81252" w:rsidR="003601DE" w:rsidRDefault="003601DE" w:rsidP="003601DE">
      <w:pPr>
        <w:keepNext/>
      </w:pPr>
      <w:r>
        <w:t>React onderhoudt een virtuele representatie van deze DOM, Virtual DOM dus. Samen met een ‘diffing’ algoritme, deze vergelijkt twee trees, kan RN het verschil t.o.v. de oorspronkelijke DOM bepalen en enkel het deel updaten</w:t>
      </w:r>
      <w:r w:rsidR="00976AE1">
        <w:t xml:space="preserve"> </w:t>
      </w:r>
      <w:r>
        <w:t>dat</w:t>
      </w:r>
      <w:r w:rsidR="00976AE1">
        <w:t xml:space="preserve"> </w:t>
      </w:r>
      <w:r>
        <w:t xml:space="preserve">veranderd is. </w:t>
      </w:r>
      <w:r w:rsidR="00976AE1">
        <w:br/>
      </w:r>
      <w:r>
        <w:t>Deze</w:t>
      </w:r>
      <w:r w:rsidR="00976AE1">
        <w:t xml:space="preserve"> </w:t>
      </w:r>
      <w:r>
        <w:t xml:space="preserve">eigenschap is noodzakelijk voor real </w:t>
      </w:r>
      <w:r>
        <w:lastRenderedPageBreak/>
        <w:t xml:space="preserve">time applicaties die enige complexiteit bevatten.   </w:t>
      </w:r>
    </w:p>
    <w:p w14:paraId="46567187" w14:textId="61C09046" w:rsidR="00A15926" w:rsidRDefault="00187616" w:rsidP="003601DE">
      <w:pPr>
        <w:keepNext/>
        <w:rPr>
          <w:noProof/>
        </w:rPr>
      </w:pPr>
      <w:r>
        <w:rPr>
          <w:noProof/>
        </w:rPr>
        <w:drawing>
          <wp:anchor distT="0" distB="0" distL="114300" distR="114300" simplePos="0" relativeHeight="251688960" behindDoc="0" locked="0" layoutInCell="1" allowOverlap="1" wp14:anchorId="6B0233EE" wp14:editId="5ABE584B">
            <wp:simplePos x="0" y="0"/>
            <wp:positionH relativeFrom="column">
              <wp:posOffset>2624455</wp:posOffset>
            </wp:positionH>
            <wp:positionV relativeFrom="paragraph">
              <wp:posOffset>1292860</wp:posOffset>
            </wp:positionV>
            <wp:extent cx="3353268" cy="990738"/>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wers dom bij state change.PNG"/>
                    <pic:cNvPicPr/>
                  </pic:nvPicPr>
                  <pic:blipFill>
                    <a:blip r:embed="rId31">
                      <a:extLst>
                        <a:ext uri="{28A0092B-C50C-407E-A947-70E740481C1C}">
                          <a14:useLocalDpi xmlns:a14="http://schemas.microsoft.com/office/drawing/2010/main" val="0"/>
                        </a:ext>
                      </a:extLst>
                    </a:blip>
                    <a:stretch>
                      <a:fillRect/>
                    </a:stretch>
                  </pic:blipFill>
                  <pic:spPr>
                    <a:xfrm>
                      <a:off x="0" y="0"/>
                      <a:ext cx="3353268" cy="990738"/>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15AC8B13" wp14:editId="1A6B6E23">
                <wp:simplePos x="0" y="0"/>
                <wp:positionH relativeFrom="column">
                  <wp:posOffset>4567555</wp:posOffset>
                </wp:positionH>
                <wp:positionV relativeFrom="paragraph">
                  <wp:posOffset>1159510</wp:posOffset>
                </wp:positionV>
                <wp:extent cx="104775" cy="0"/>
                <wp:effectExtent l="0" t="76200" r="9525" b="95250"/>
                <wp:wrapNone/>
                <wp:docPr id="20" name="Rechte verbindingslijn met pijl 20"/>
                <wp:cNvGraphicFramePr/>
                <a:graphic xmlns:a="http://schemas.openxmlformats.org/drawingml/2006/main">
                  <a:graphicData uri="http://schemas.microsoft.com/office/word/2010/wordprocessingShape">
                    <wps:wsp>
                      <wps:cNvCnPr/>
                      <wps:spPr>
                        <a:xfrm>
                          <a:off x="0" y="0"/>
                          <a:ext cx="104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B8ED5B" id="_x0000_t32" coordsize="21600,21600" o:spt="32" o:oned="t" path="m,l21600,21600e" filled="f">
                <v:path arrowok="t" fillok="f" o:connecttype="none"/>
                <o:lock v:ext="edit" shapetype="t"/>
              </v:shapetype>
              <v:shape id="Rechte verbindingslijn met pijl 20" o:spid="_x0000_s1026" type="#_x0000_t32" style="position:absolute;margin-left:359.65pt;margin-top:91.3pt;width:8.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" strokecolor="#1b85a6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A039E2" wp14:editId="56B20B2D">
                <wp:simplePos x="0" y="0"/>
                <wp:positionH relativeFrom="column">
                  <wp:posOffset>3643630</wp:posOffset>
                </wp:positionH>
                <wp:positionV relativeFrom="paragraph">
                  <wp:posOffset>1159510</wp:posOffset>
                </wp:positionV>
                <wp:extent cx="85725" cy="0"/>
                <wp:effectExtent l="0" t="76200" r="9525" b="95250"/>
                <wp:wrapNone/>
                <wp:docPr id="17" name="Rechte verbindingslijn met pijl 17"/>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EE8C8" id="Rechte verbindingslijn met pijl 17" o:spid="_x0000_s1026" type="#_x0000_t32" style="position:absolute;margin-left:286.9pt;margin-top:91.3pt;width:6.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" strokecolor="#1b85a6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442D4A9" wp14:editId="413CB73F">
                <wp:simplePos x="0" y="0"/>
                <wp:positionH relativeFrom="column">
                  <wp:posOffset>3681730</wp:posOffset>
                </wp:positionH>
                <wp:positionV relativeFrom="paragraph">
                  <wp:posOffset>1045210</wp:posOffset>
                </wp:positionV>
                <wp:extent cx="933450" cy="238125"/>
                <wp:effectExtent l="0" t="0" r="0" b="9525"/>
                <wp:wrapSquare wrapText="bothSides"/>
                <wp:docPr id="14" name="Tekstvak 1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noFill/>
                        </a:ln>
                      </wps:spPr>
                      <wps:txbx>
                        <w:txbxContent>
                          <w:p w14:paraId="7DF31FE7" w14:textId="60851CCF" w:rsidR="00C61714" w:rsidRPr="00187616" w:rsidRDefault="00C61714" w:rsidP="00187616">
                            <w:pPr>
                              <w:rPr>
                                <w:sz w:val="18"/>
                              </w:rPr>
                            </w:pPr>
                            <w:r>
                              <w:rPr>
                                <w:sz w:val="18"/>
                              </w:rPr>
                              <w:t>Diff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2D4A9" id="Tekstvak 14" o:spid="_x0000_s1032" type="#_x0000_t202" style="position:absolute;left:0;text-align:left;margin-left:289.9pt;margin-top:82.3pt;width:73.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" fillcolor="white [3201]" stroked="f" strokeweight=".5pt">
                <v:textbox>
                  <w:txbxContent>
                    <w:p w14:paraId="7DF31FE7" w14:textId="60851CCF" w:rsidR="00C61714" w:rsidRPr="00187616" w:rsidRDefault="00C61714" w:rsidP="00187616">
                      <w:pPr>
                        <w:rPr>
                          <w:sz w:val="18"/>
                        </w:rPr>
                      </w:pPr>
                      <w:r>
                        <w:rPr>
                          <w:sz w:val="18"/>
                        </w:rPr>
                        <w:t>Diff berekenen</w:t>
                      </w:r>
                      <w:r w:rsidRPr="00187616">
                        <w:rPr>
                          <w:noProof/>
                          <w:sz w:val="18"/>
                        </w:rPr>
                        <w:drawing>
                          <wp:inline distT="0" distB="0" distL="0" distR="0" wp14:anchorId="1C987D16" wp14:editId="347DFDFA">
                            <wp:extent cx="161925" cy="1524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6B32EE" wp14:editId="0BC8F485">
                <wp:simplePos x="0" y="0"/>
                <wp:positionH relativeFrom="margin">
                  <wp:align>right</wp:align>
                </wp:positionH>
                <wp:positionV relativeFrom="paragraph">
                  <wp:posOffset>1054735</wp:posOffset>
                </wp:positionV>
                <wp:extent cx="1123950" cy="238125"/>
                <wp:effectExtent l="0" t="0" r="0" b="9525"/>
                <wp:wrapSquare wrapText="bothSides"/>
                <wp:docPr id="15" name="Tekstvak 15"/>
                <wp:cNvGraphicFramePr/>
                <a:graphic xmlns:a="http://schemas.openxmlformats.org/drawingml/2006/main">
                  <a:graphicData uri="http://schemas.microsoft.com/office/word/2010/wordprocessingShape">
                    <wps:wsp>
                      <wps:cNvSpPr txBox="1"/>
                      <wps:spPr>
                        <a:xfrm>
                          <a:off x="0" y="0"/>
                          <a:ext cx="1123950" cy="238125"/>
                        </a:xfrm>
                        <a:prstGeom prst="rect">
                          <a:avLst/>
                        </a:prstGeom>
                        <a:solidFill>
                          <a:schemeClr val="lt1"/>
                        </a:solidFill>
                        <a:ln w="6350">
                          <a:noFill/>
                        </a:ln>
                      </wps:spPr>
                      <wps:txbx>
                        <w:txbxContent>
                          <w:p w14:paraId="39445432" w14:textId="363A5DFC" w:rsidR="00C61714" w:rsidRPr="00187616" w:rsidRDefault="00C61714" w:rsidP="00187616">
                            <w:pPr>
                              <w:rPr>
                                <w:sz w:val="18"/>
                              </w:rPr>
                            </w:pPr>
                            <w:r>
                              <w:rPr>
                                <w:sz w:val="18"/>
                              </w:rPr>
                              <w:t>Opnieuw renderen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B32EE" id="Tekstvak 15" o:spid="_x0000_s1033" type="#_x0000_t202" style="position:absolute;left:0;text-align:left;margin-left:37.3pt;margin-top:83.05pt;width:88.5pt;height:18.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" fillcolor="white [3201]" stroked="f" strokeweight=".5pt">
                <v:textbox>
                  <w:txbxContent>
                    <w:p w14:paraId="39445432" w14:textId="363A5DFC" w:rsidR="00C61714" w:rsidRPr="00187616" w:rsidRDefault="00C61714" w:rsidP="00187616">
                      <w:pPr>
                        <w:rPr>
                          <w:sz w:val="18"/>
                        </w:rPr>
                      </w:pPr>
                      <w:r>
                        <w:rPr>
                          <w:sz w:val="18"/>
                        </w:rPr>
                        <w:t>Opnieuw renderen</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24BB79E9" wp14:editId="41C63617">
                <wp:simplePos x="0" y="0"/>
                <wp:positionH relativeFrom="column">
                  <wp:posOffset>2595880</wp:posOffset>
                </wp:positionH>
                <wp:positionV relativeFrom="paragraph">
                  <wp:posOffset>1045210</wp:posOffset>
                </wp:positionV>
                <wp:extent cx="1171575" cy="238125"/>
                <wp:effectExtent l="0" t="0" r="9525" b="9525"/>
                <wp:wrapSquare wrapText="bothSides"/>
                <wp:docPr id="13" name="Tekstvak 13"/>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wps:spPr>
                      <wps:txbx>
                        <w:txbxContent>
                          <w:p w14:paraId="6705641E" w14:textId="0781379E" w:rsidR="00C61714" w:rsidRPr="00187616" w:rsidRDefault="00C61714">
                            <w:pPr>
                              <w:rPr>
                                <w:sz w:val="18"/>
                              </w:rPr>
                            </w:pPr>
                            <w:r w:rsidRPr="00187616">
                              <w:rPr>
                                <w:sz w:val="18"/>
                              </w:rPr>
                              <w:t>State-verandering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79E9" id="Tekstvak 13" o:spid="_x0000_s1034" type="#_x0000_t202" style="position:absolute;left:0;text-align:left;margin-left:204.4pt;margin-top:82.3pt;width:92.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" fillcolor="white [3201]" stroked="f" strokeweight=".5pt">
                <v:textbox>
                  <w:txbxContent>
                    <w:p w14:paraId="6705641E" w14:textId="0781379E" w:rsidR="00C61714" w:rsidRPr="00187616" w:rsidRDefault="00C61714">
                      <w:pPr>
                        <w:rPr>
                          <w:sz w:val="18"/>
                        </w:rPr>
                      </w:pPr>
                      <w:r w:rsidRPr="00187616">
                        <w:rPr>
                          <w:sz w:val="18"/>
                        </w:rPr>
                        <w:t>State-verandering</w:t>
                      </w:r>
                    </w:p>
                  </w:txbxContent>
                </v:textbox>
                <w10:wrap type="square"/>
              </v:shape>
            </w:pict>
          </mc:Fallback>
        </mc:AlternateContent>
      </w:r>
      <w:r>
        <w:rPr>
          <w:noProof/>
        </w:rPr>
        <w:drawing>
          <wp:anchor distT="0" distB="0" distL="114300" distR="114300" simplePos="0" relativeHeight="251680768" behindDoc="0" locked="0" layoutInCell="1" allowOverlap="1" wp14:anchorId="237B4C0F" wp14:editId="2F7B2224">
            <wp:simplePos x="0" y="0"/>
            <wp:positionH relativeFrom="column">
              <wp:posOffset>2602865</wp:posOffset>
            </wp:positionH>
            <wp:positionV relativeFrom="paragraph">
              <wp:posOffset>51435</wp:posOffset>
            </wp:positionV>
            <wp:extent cx="3457575" cy="1028700"/>
            <wp:effectExtent l="0" t="0" r="952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change.PNG"/>
                    <pic:cNvPicPr/>
                  </pic:nvPicPr>
                  <pic:blipFill rotWithShape="1">
                    <a:blip r:embed="rId33">
                      <a:extLst>
                        <a:ext uri="{28A0092B-C50C-407E-A947-70E740481C1C}">
                          <a14:useLocalDpi xmlns:a14="http://schemas.microsoft.com/office/drawing/2010/main" val="0"/>
                        </a:ext>
                      </a:extLst>
                    </a:blip>
                    <a:srcRect b="15625"/>
                    <a:stretch/>
                  </pic:blipFill>
                  <pic:spPr bwMode="auto">
                    <a:xfrm>
                      <a:off x="0" y="0"/>
                      <a:ext cx="345757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plaats van de veranderingen die gebeuren op een pagina direct te renderen zal React de benodigde veranderingen berekenen in zijn memory en het minimaal mogelijke van de pagina </w:t>
      </w:r>
      <w:r w:rsidR="00BE54E1">
        <w:t xml:space="preserve">opnieuw </w:t>
      </w:r>
      <w:r>
        <w:t>renderen, zo zal niet de gehele pagina moeten worden herladen.</w:t>
      </w:r>
      <w:r w:rsidRPr="00187616">
        <w:rPr>
          <w:noProof/>
        </w:rPr>
        <w:t xml:space="preserve"> </w:t>
      </w:r>
    </w:p>
    <w:p w14:paraId="30706DE2" w14:textId="7A48A48A" w:rsidR="00187616" w:rsidRDefault="006A74DE" w:rsidP="003601DE">
      <w:pPr>
        <w:keepNext/>
      </w:pPr>
      <w:r>
        <w:t xml:space="preserve">De Virtual DOM heeft dus zijn performance voordelen. Maar het potentieel is veel groter dan enkel performance voordelen. Wat als React een ander doel kon renderen dan de browser z’n DOM? </w:t>
      </w:r>
    </w:p>
    <w:p w14:paraId="55619446" w14:textId="0C2CA7B6" w:rsidR="00187616" w:rsidRDefault="006A74DE" w:rsidP="003601DE">
      <w:pPr>
        <w:keepNext/>
      </w:pPr>
      <w:r>
        <w:t>React Native werkt zo.In plaats van de browser z’n DOM te renderen, zal React Native Objective-C APIS gebruiken om iOS componenten te renderen en analoog Java APIs om Android componenten te renderen. Met deze eigenschap onderscheidt RN zich van andere cross-platform development opties, die meestel een web-based view renderen.</w:t>
      </w:r>
    </w:p>
    <w:p w14:paraId="591788BA" w14:textId="491DE4F7" w:rsidR="003601DE" w:rsidRDefault="003601DE" w:rsidP="003601DE">
      <w:pPr>
        <w:keepNext/>
      </w:pPr>
    </w:p>
    <w:p w14:paraId="2658A05F" w14:textId="77777777" w:rsidR="002B6381" w:rsidRDefault="002B6381" w:rsidP="003601DE">
      <w:pPr>
        <w:keepNext/>
      </w:pPr>
    </w:p>
    <w:p w14:paraId="515ED260" w14:textId="6744D285" w:rsidR="003601DE" w:rsidRPr="00354332" w:rsidRDefault="003601DE" w:rsidP="003601DE">
      <w:pPr>
        <w:pStyle w:val="Kop4"/>
        <w:spacing w:before="40" w:after="0"/>
      </w:pPr>
      <w:r>
        <w:t>One-way data flow</w:t>
      </w:r>
      <w:r w:rsidR="002B6381">
        <w:t>: MVC – Flux - Redux</w:t>
      </w:r>
    </w:p>
    <w:p w14:paraId="083A8404" w14:textId="77777777" w:rsidR="00BE54E1" w:rsidRDefault="00312707" w:rsidP="002B6381">
      <w:pPr>
        <w:keepNext/>
      </w:pPr>
      <w:r>
        <w:t xml:space="preserve">React </w:t>
      </w:r>
      <w:r w:rsidR="00DD6505">
        <w:t>gebruikt</w:t>
      </w:r>
      <w:r>
        <w:t xml:space="preserve"> Flux, </w:t>
      </w:r>
      <w:r w:rsidR="00DD6505">
        <w:t>een architectuur om data layers te creëren in JavaScript applicaties en een alternatief op het Model-View-controller-model (MVC) dat in vele Java applicaties wordt gebruikt. MVC heeft als architectuur het nadeel dat als de applicatie complexer en groter wordt dat</w:t>
      </w:r>
      <w:r w:rsidR="00BE54E1">
        <w:t>:</w:t>
      </w:r>
      <w:r w:rsidR="00DD6505">
        <w:t xml:space="preserve"> </w:t>
      </w:r>
    </w:p>
    <w:p w14:paraId="6A441CE4" w14:textId="77777777" w:rsidR="00BE54E1" w:rsidRDefault="00DD6505" w:rsidP="00BE54E1">
      <w:pPr>
        <w:pStyle w:val="Lijstalinea"/>
        <w:keepNext/>
        <w:numPr>
          <w:ilvl w:val="0"/>
          <w:numId w:val="45"/>
        </w:numPr>
      </w:pPr>
      <w:r>
        <w:t>de relaties tussen View, Models &amp; Controllers te complex word</w:t>
      </w:r>
      <w:r w:rsidR="000D1F51">
        <w:t>en</w:t>
      </w:r>
      <w:r>
        <w:t xml:space="preserve"> </w:t>
      </w:r>
    </w:p>
    <w:p w14:paraId="04321872" w14:textId="77777777" w:rsidR="00BE54E1" w:rsidRDefault="000D1F51" w:rsidP="00BE54E1">
      <w:pPr>
        <w:pStyle w:val="Lijstalinea"/>
        <w:keepNext/>
        <w:numPr>
          <w:ilvl w:val="0"/>
          <w:numId w:val="45"/>
        </w:numPr>
      </w:pPr>
      <w:r>
        <w:t xml:space="preserve">de code </w:t>
      </w:r>
      <w:r w:rsidR="00DD6505">
        <w:t>zeer moeilijk te debuggen valt</w:t>
      </w:r>
      <w:r>
        <w:t xml:space="preserve"> </w:t>
      </w:r>
    </w:p>
    <w:p w14:paraId="2B78B4D1" w14:textId="77777777" w:rsidR="00BE54E1" w:rsidRDefault="000D1F51" w:rsidP="00BE54E1">
      <w:pPr>
        <w:pStyle w:val="Lijstalinea"/>
        <w:keepNext/>
        <w:numPr>
          <w:ilvl w:val="0"/>
          <w:numId w:val="45"/>
        </w:numPr>
      </w:pPr>
      <w:r>
        <w:t>oneindige loops te gemakkelijk getriggered worden</w:t>
      </w:r>
      <w:r w:rsidR="00DD6505">
        <w:t>.</w:t>
      </w:r>
      <w:r>
        <w:t xml:space="preserve"> </w:t>
      </w:r>
    </w:p>
    <w:p w14:paraId="0D7B571E" w14:textId="22EAF9AA" w:rsidR="002B6381" w:rsidRDefault="002B6381" w:rsidP="00BE54E1">
      <w:pPr>
        <w:pStyle w:val="Lijstalinea"/>
        <w:keepNext/>
      </w:pPr>
      <w:r>
        <w:rPr>
          <w:noProof/>
        </w:rPr>
        <w:drawing>
          <wp:inline distT="0" distB="0" distL="0" distR="0" wp14:anchorId="375F5521" wp14:editId="5340DFEC">
            <wp:extent cx="5760720" cy="1199515"/>
            <wp:effectExtent l="0" t="0" r="0" b="63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VC.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99515"/>
                    </a:xfrm>
                    <a:prstGeom prst="rect">
                      <a:avLst/>
                    </a:prstGeom>
                  </pic:spPr>
                </pic:pic>
              </a:graphicData>
            </a:graphic>
          </wp:inline>
        </w:drawing>
      </w:r>
    </w:p>
    <w:p w14:paraId="05C64D1C" w14:textId="064E3E75" w:rsidR="002B6381" w:rsidRDefault="002B6381" w:rsidP="002B6381">
      <w:pPr>
        <w:pStyle w:val="Bijschrift"/>
      </w:pPr>
      <w:r>
        <w:t xml:space="preserve">MVC </w:t>
      </w:r>
    </w:p>
    <w:p w14:paraId="449DEA9D" w14:textId="77777777" w:rsidR="002B6381" w:rsidRDefault="002B6381" w:rsidP="002B6381">
      <w:pPr>
        <w:keepNext/>
      </w:pPr>
      <w:r>
        <w:rPr>
          <w:noProof/>
          <w:lang w:eastAsia="en-US"/>
        </w:rPr>
        <w:lastRenderedPageBreak/>
        <w:drawing>
          <wp:inline distT="0" distB="0" distL="0" distR="0" wp14:anchorId="300B4841" wp14:editId="11AD3BB5">
            <wp:extent cx="5760720" cy="391477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VC complex.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02BEBE50" w14:textId="6199BAE1" w:rsidR="002B6381" w:rsidRPr="002B6381" w:rsidRDefault="002B6381" w:rsidP="002B6381">
      <w:pPr>
        <w:pStyle w:val="Bijschrift"/>
      </w:pPr>
      <w:r>
        <w:t>MVC</w:t>
      </w:r>
      <w:r w:rsidR="00976AE1">
        <w:t>:</w:t>
      </w:r>
      <w:r>
        <w:t xml:space="preserve"> </w:t>
      </w:r>
      <w:r w:rsidR="00976AE1">
        <w:t>c</w:t>
      </w:r>
      <w:r>
        <w:t>omplex</w:t>
      </w:r>
      <w:r w:rsidR="00976AE1">
        <w:t>er</w:t>
      </w:r>
      <w:r>
        <w:t xml:space="preserve"> </w:t>
      </w:r>
    </w:p>
    <w:p w14:paraId="30F77A08" w14:textId="77777777" w:rsidR="002B6381" w:rsidRDefault="002B6381" w:rsidP="003601DE"/>
    <w:p w14:paraId="3DB97ABA" w14:textId="39E8AAA6" w:rsidR="003601DE" w:rsidRDefault="000D1F51" w:rsidP="003601DE">
      <w:r>
        <w:t>De Flux architectuur zorgt ervoor dat elke interactie met de View via één enkel pad naar de dispatcher gaat, deze is dan een centraal punt voor alle acties naar de alle Stores te sturen. De Stores zelf bezitten dan de logica om te bepalen of deze actie dan iets verander</w:t>
      </w:r>
      <w:r w:rsidR="00BE54E1">
        <w:t>t</w:t>
      </w:r>
      <w:r>
        <w:t xml:space="preserve"> in de eigen data. Elke Store is verantwoordelijk voor een domein van de applicatie en update enkel zichzelf als reactie op de acties die worden doorgezonden vanuit de Dispatcher. Het grootste voordeel van Flux is </w:t>
      </w:r>
      <w:r w:rsidR="00EE773A">
        <w:t xml:space="preserve">het feit dat de data maar in één richting gaat, hiermee vermijd je complexiteit, infinite loops, debug problemen, … Eveneens is het veel makkelijker om de flow van data uit te leggen aan iemand die er nog geen kennis van had. </w:t>
      </w:r>
    </w:p>
    <w:p w14:paraId="5AB7D1EC" w14:textId="77777777" w:rsidR="00976AE1" w:rsidRDefault="00976AE1" w:rsidP="00976AE1">
      <w:pPr>
        <w:keepNext/>
      </w:pPr>
      <w:r>
        <w:rPr>
          <w:noProof/>
        </w:rPr>
        <w:drawing>
          <wp:inline distT="0" distB="0" distL="0" distR="0" wp14:anchorId="4D456C5A" wp14:editId="0FDD5C4D">
            <wp:extent cx="5760720" cy="1482090"/>
            <wp:effectExtent l="0" t="0" r="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lux.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82090"/>
                    </a:xfrm>
                    <a:prstGeom prst="rect">
                      <a:avLst/>
                    </a:prstGeom>
                  </pic:spPr>
                </pic:pic>
              </a:graphicData>
            </a:graphic>
          </wp:inline>
        </w:drawing>
      </w:r>
    </w:p>
    <w:p w14:paraId="6CE2EBD5" w14:textId="2548C563" w:rsidR="00976AE1" w:rsidRDefault="00976AE1" w:rsidP="00976AE1">
      <w:pPr>
        <w:pStyle w:val="Bijschrift"/>
      </w:pPr>
      <w:r>
        <w:t xml:space="preserve">Flux </w:t>
      </w:r>
    </w:p>
    <w:p w14:paraId="0EEDF6C3" w14:textId="77777777" w:rsidR="00976AE1" w:rsidRDefault="00976AE1" w:rsidP="00976AE1">
      <w:pPr>
        <w:keepNext/>
      </w:pPr>
      <w:r>
        <w:rPr>
          <w:noProof/>
          <w:lang w:eastAsia="en-US"/>
        </w:rPr>
        <w:lastRenderedPageBreak/>
        <w:drawing>
          <wp:inline distT="0" distB="0" distL="0" distR="0" wp14:anchorId="328B2678" wp14:editId="4622E55C">
            <wp:extent cx="5760720" cy="50050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lux complex.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5005070"/>
                    </a:xfrm>
                    <a:prstGeom prst="rect">
                      <a:avLst/>
                    </a:prstGeom>
                  </pic:spPr>
                </pic:pic>
              </a:graphicData>
            </a:graphic>
          </wp:inline>
        </w:drawing>
      </w:r>
    </w:p>
    <w:p w14:paraId="73C93A22" w14:textId="7CEDA649" w:rsidR="00976AE1" w:rsidRPr="00976AE1" w:rsidRDefault="00976AE1" w:rsidP="00976AE1">
      <w:pPr>
        <w:pStyle w:val="Bijschrift"/>
      </w:pPr>
      <w:r>
        <w:t xml:space="preserve">Flux: complexer </w:t>
      </w:r>
    </w:p>
    <w:p w14:paraId="71595B7E" w14:textId="77777777" w:rsidR="002B6381" w:rsidRDefault="002B6381" w:rsidP="003601DE"/>
    <w:p w14:paraId="1AA80854" w14:textId="7836CC21" w:rsidR="00EE773A" w:rsidRPr="00D205BD" w:rsidRDefault="00EE773A" w:rsidP="003601DE">
      <w:r>
        <w:t xml:space="preserve">Tegenwoordig wordt voor de React library veelal de Redux architectuur gebruikt, dit is een uitbreiding op Flux. Redux heeft als core dezelfde architectuur maar lost nog enkele complexiteit issues op dat Flux bevatte: de callback registration vervangen met een functionele compositie waardoor </w:t>
      </w:r>
      <w:r w:rsidRPr="00BE54E1">
        <w:rPr>
          <w:i/>
        </w:rPr>
        <w:t>reducers</w:t>
      </w:r>
      <w:r>
        <w:t xml:space="preserve"> kunnen genest worden i.p.v. een Store die ‘vlak’ is</w:t>
      </w:r>
      <w:r w:rsidR="007A6518">
        <w:t xml:space="preserve"> en helemaal niet flexibel is i.v.m. nesting, in Flux is het moeilijk om de data te onderscheiden voor verschillende requests op de server doordat de Stores onafhankelijke alleenstaande items zijn</w:t>
      </w:r>
      <w:r w:rsidR="00BE54E1">
        <w:t>.</w:t>
      </w:r>
      <w:r w:rsidR="007A6518">
        <w:t xml:space="preserve"> </w:t>
      </w:r>
      <w:r w:rsidR="00BE54E1">
        <w:t>D</w:t>
      </w:r>
      <w:r w:rsidR="007A6518">
        <w:t xml:space="preserve">it lost </w:t>
      </w:r>
      <w:r w:rsidR="00D205BD">
        <w:t>R</w:t>
      </w:r>
      <w:r w:rsidR="007A6518">
        <w:t xml:space="preserve">edux op door enkel </w:t>
      </w:r>
      <w:r w:rsidR="00D205BD">
        <w:t>één</w:t>
      </w:r>
      <w:r w:rsidR="007A6518">
        <w:t xml:space="preserve"> store te bevatten die gemanaged wordt door </w:t>
      </w:r>
      <w:r w:rsidR="00D205BD" w:rsidRPr="00D205BD">
        <w:rPr>
          <w:i/>
        </w:rPr>
        <w:t>reducers</w:t>
      </w:r>
      <w:r w:rsidR="00D205BD">
        <w:t xml:space="preserve"> in een tree-vorm, waarbij de root gereduced wordt, dan de takken die daaruit voortkomen, enzoverder. D</w:t>
      </w:r>
      <w:r w:rsidR="007A6518">
        <w:t xml:space="preserve">eze </w:t>
      </w:r>
      <w:r w:rsidR="00D205BD">
        <w:t>kan dan</w:t>
      </w:r>
      <w:r w:rsidR="007A6518">
        <w:t xml:space="preserve"> zeer makkelijk </w:t>
      </w:r>
      <w:r w:rsidR="006712C0">
        <w:t>de data te</w:t>
      </w:r>
      <w:r w:rsidR="007A6518">
        <w:t xml:space="preserve"> refreshen, verschillende states van de store op te slaan</w:t>
      </w:r>
      <w:r w:rsidR="006712C0">
        <w:t>, …</w:t>
      </w:r>
      <w:r w:rsidR="007A6518">
        <w:t xml:space="preserve"> </w:t>
      </w:r>
      <w:r w:rsidR="006712C0">
        <w:t>Door dit laatste</w:t>
      </w:r>
      <w:r w:rsidR="007A6518">
        <w:t xml:space="preserve"> is Redux </w:t>
      </w:r>
      <w:r w:rsidR="006712C0">
        <w:t xml:space="preserve">dan ook </w:t>
      </w:r>
      <w:r w:rsidR="007A6518">
        <w:t xml:space="preserve">zeer </w:t>
      </w:r>
      <w:r w:rsidR="00D205BD">
        <w:t>flexibel in termen van redundantie.</w:t>
      </w:r>
    </w:p>
    <w:p w14:paraId="0FA600D9" w14:textId="672B2E72" w:rsidR="003601DE" w:rsidRDefault="003601DE" w:rsidP="003601DE"/>
    <w:p w14:paraId="2EB69555" w14:textId="10704ADC" w:rsidR="00F43ED7" w:rsidRDefault="00F43ED7" w:rsidP="00F43ED7">
      <w:pPr>
        <w:pStyle w:val="Kop3"/>
      </w:pPr>
      <w:bookmarkStart w:id="34" w:name="_Toc508698642"/>
      <w:r>
        <w:t>Gebruik</w:t>
      </w:r>
      <w:bookmarkEnd w:id="34"/>
    </w:p>
    <w:p w14:paraId="3EF48FDF" w14:textId="5D5B2472" w:rsidR="000859D6" w:rsidRDefault="000859D6" w:rsidP="000859D6">
      <w:r>
        <w:t xml:space="preserve">Voor React Native </w:t>
      </w:r>
      <w:r w:rsidR="00D21B6D">
        <w:t xml:space="preserve">is het niet nodig om </w:t>
      </w:r>
      <w:r w:rsidR="001227FE">
        <w:t xml:space="preserve">een </w:t>
      </w:r>
      <w:r>
        <w:t xml:space="preserve">IDE downloaden. </w:t>
      </w:r>
      <w:r w:rsidR="00D21B6D">
        <w:t>P</w:t>
      </w:r>
      <w:r>
        <w:t xml:space="preserve">rojecten </w:t>
      </w:r>
      <w:r w:rsidR="00D21B6D">
        <w:t>worden opgebouwd</w:t>
      </w:r>
      <w:r>
        <w:t xml:space="preserve"> met behulp van ‘Create React Native App’ </w:t>
      </w:r>
      <w:r w:rsidR="00A86707">
        <w:t>geïnstalleerd</w:t>
      </w:r>
      <w:r w:rsidR="00D21B6D">
        <w:t xml:space="preserve"> op </w:t>
      </w:r>
      <w:r>
        <w:t xml:space="preserve"> Node.js</w:t>
      </w:r>
      <w:r w:rsidR="00E92D0A">
        <w:t>.</w:t>
      </w:r>
      <w:r w:rsidR="00D21B6D">
        <w:t>.</w:t>
      </w:r>
      <w:r w:rsidR="00A86707">
        <w:t xml:space="preserve"> Dit</w:t>
      </w:r>
      <w:r w:rsidR="00E92D0A" w:rsidRPr="00D21B6D">
        <w:t xml:space="preserve"> is een platform gebaseerd op de V8 JavaScript engine van Google</w:t>
      </w:r>
      <w:r w:rsidR="00D21B6D" w:rsidRPr="00D21B6D">
        <w:t>. D</w:t>
      </w:r>
      <w:r w:rsidR="00E92D0A" w:rsidRPr="00D21B6D">
        <w:t xml:space="preserve">eze genereert machine-code uit </w:t>
      </w:r>
      <w:r w:rsidR="00E92D0A" w:rsidRPr="00D21B6D">
        <w:lastRenderedPageBreak/>
        <w:t>JavaScript code en verzorgt de back-end voor het mogelijk maken van front-end development zonder rekening te moeten houden met I/O events zoals web calls, netwerk communicatie, ...</w:t>
      </w:r>
    </w:p>
    <w:p w14:paraId="0488749B" w14:textId="77777777" w:rsidR="00AC1241" w:rsidRDefault="00D21B6D" w:rsidP="000859D6">
      <w:r>
        <w:t>Nadien wordt er via</w:t>
      </w:r>
      <w:r w:rsidR="00E92D0A">
        <w:t xml:space="preserve"> de command line </w:t>
      </w:r>
      <w:r w:rsidRPr="00D21B6D">
        <w:rPr>
          <w:i/>
        </w:rPr>
        <w:t>npm</w:t>
      </w:r>
      <w:r>
        <w:t xml:space="preserve"> gebruikt om </w:t>
      </w:r>
      <w:r w:rsidRPr="00D21B6D">
        <w:rPr>
          <w:i/>
        </w:rPr>
        <w:t>create-react-native-app</w:t>
      </w:r>
      <w:r>
        <w:t xml:space="preserve"> te installeren. </w:t>
      </w:r>
      <w:r w:rsidR="00236390">
        <w:t>Nu kan het project worden gecreëerd eveneens via de command line. Daarna kan de app gebruiksvriendelijk aangepast worden in een tekst-editor naar keuze sinds dit enkel pure Javascript code inhoudt.</w:t>
      </w:r>
      <w:r w:rsidR="00A86707">
        <w:t xml:space="preserve"> </w:t>
      </w:r>
    </w:p>
    <w:p w14:paraId="1B8E3A38" w14:textId="55B69F2B" w:rsidR="00AC1241" w:rsidRDefault="00A86707" w:rsidP="000859D6">
      <w:r>
        <w:t xml:space="preserve">Om een simulatie van die applicatie te kunnen verkrijgen zijn er enkele mogelijkheden. </w:t>
      </w:r>
      <w:r w:rsidR="00AC1241">
        <w:br/>
      </w:r>
      <w:r>
        <w:t xml:space="preserve">Eén mogelijkheid is om Expo client applicatie te installeren op een iOS of Android apparaat en deze te connecteren op hetzelfde netwerk als de computer waarop je de app bouwt. Met deze applicatie is het mogelijk om via een QR code – die de terminal weergeeft bij het runnen van het project-  de voorbeeldapp te openen. Als deze voorbeeldapplicatie werkt, kan je de applicatie in de tekst-editor veranderen en zal </w:t>
      </w:r>
      <w:r w:rsidR="00AC1241">
        <w:t>deze je aanpassingen real-time opnemen en weergeven.</w:t>
      </w:r>
      <w:r w:rsidR="00AC1241">
        <w:br/>
        <w:t xml:space="preserve">Een andere mogelijkheid is om een emulator te runnen </w:t>
      </w:r>
      <w:r w:rsidR="009048BE">
        <w:t>op de computer</w:t>
      </w:r>
      <w:r w:rsidR="00446874">
        <w:t xml:space="preserve"> via Xcode (MAC/iOS) of Android Studio (PC/Android). De command line voorziet een automatische verbinding naar deze emulator als RN aan het runnen is. Het voordeel hierbij is dat de keuze van apparaten waarop de app kan worden uitgevoerd bijna oneindig is. Het is dan ook zeer handig dat we via Android Studio bv. onze app op hetzelfde apparaat simuleren om deze dan te bekijken en vergelijken op performantie, geheugen en snelheid.</w:t>
      </w:r>
    </w:p>
    <w:p w14:paraId="4B48440F" w14:textId="77777777" w:rsidR="00AC1241" w:rsidRPr="000859D6" w:rsidRDefault="00AC1241" w:rsidP="000859D6"/>
    <w:p w14:paraId="0ACAF975" w14:textId="56D634F6" w:rsidR="00976AE1" w:rsidRDefault="00F43ED7" w:rsidP="003601DE">
      <w:pPr>
        <w:pStyle w:val="Kop3"/>
      </w:pPr>
      <w:bookmarkStart w:id="35" w:name="_Toc508698643"/>
      <w:r>
        <w:t>Portfolio</w:t>
      </w:r>
      <w:bookmarkEnd w:id="35"/>
    </w:p>
    <w:p w14:paraId="013A00A0" w14:textId="77777777" w:rsidR="00FC2F51" w:rsidRDefault="00FC2F51" w:rsidP="00FC2F51">
      <w:r>
        <w:t xml:space="preserve">Duizenden apps gebruiken React Native, van </w:t>
      </w:r>
      <w:r w:rsidRPr="00FC2F51">
        <w:rPr>
          <w:i/>
        </w:rPr>
        <w:t>Fortune 500</w:t>
      </w:r>
      <w:r>
        <w:rPr>
          <w:i/>
        </w:rPr>
        <w:t xml:space="preserve"> </w:t>
      </w:r>
      <w:r>
        <w:t xml:space="preserve">bedrijven tot nieuwe startups. De bekendste voorbeelden: </w:t>
      </w:r>
    </w:p>
    <w:p w14:paraId="72BA9A9B" w14:textId="1BCC7CEB" w:rsidR="00FC2F51" w:rsidRDefault="00FC2F51" w:rsidP="00FC2F51">
      <w:pPr>
        <w:pStyle w:val="Lijstalinea"/>
        <w:numPr>
          <w:ilvl w:val="0"/>
          <w:numId w:val="46"/>
        </w:numPr>
      </w:pPr>
      <w:r>
        <w:t>Facebook (iOS &amp; Android)</w:t>
      </w:r>
    </w:p>
    <w:p w14:paraId="0EE10FA7" w14:textId="6795EEE5" w:rsidR="00FC2F51" w:rsidRDefault="00FC2F51" w:rsidP="00FC2F51">
      <w:pPr>
        <w:pStyle w:val="Lijstalinea"/>
        <w:numPr>
          <w:ilvl w:val="0"/>
          <w:numId w:val="46"/>
        </w:numPr>
      </w:pPr>
      <w:r>
        <w:t>Instagram (iOS &amp; Android)</w:t>
      </w:r>
    </w:p>
    <w:p w14:paraId="67F0D268" w14:textId="18B75CBC" w:rsidR="00FC2F51" w:rsidRDefault="00FC2F51" w:rsidP="00FC2F51">
      <w:pPr>
        <w:pStyle w:val="Lijstalinea"/>
        <w:numPr>
          <w:ilvl w:val="0"/>
          <w:numId w:val="46"/>
        </w:numPr>
      </w:pPr>
      <w:r>
        <w:t>Skype (iOS &amp; Android)</w:t>
      </w:r>
    </w:p>
    <w:p w14:paraId="4D6D5D3B" w14:textId="1C464D64" w:rsidR="00FC2F51" w:rsidRDefault="00FC2F51" w:rsidP="00FC2F51">
      <w:pPr>
        <w:pStyle w:val="Lijstalinea"/>
        <w:numPr>
          <w:ilvl w:val="0"/>
          <w:numId w:val="46"/>
        </w:numPr>
      </w:pPr>
      <w:r>
        <w:t>Discord (iOS)</w:t>
      </w:r>
    </w:p>
    <w:p w14:paraId="3ED60E6D" w14:textId="76411BFD" w:rsidR="00FC2F51" w:rsidRDefault="00FC2F51" w:rsidP="000859D6">
      <w:pPr>
        <w:pStyle w:val="Lijstalinea"/>
        <w:numPr>
          <w:ilvl w:val="0"/>
          <w:numId w:val="46"/>
        </w:numPr>
      </w:pPr>
      <w:r>
        <w:t>Tencent QQ (Android): het grootste messaging platform van China</w:t>
      </w:r>
    </w:p>
    <w:p w14:paraId="3ADBBE6F" w14:textId="77777777" w:rsidR="000859D6" w:rsidRDefault="000859D6" w:rsidP="000859D6"/>
    <w:p w14:paraId="4927C3B7" w14:textId="1C379BC8" w:rsidR="00FC2F51" w:rsidRDefault="00FC2F51" w:rsidP="00FC2F51"/>
    <w:p w14:paraId="1C601702" w14:textId="54E6AF4A" w:rsidR="00F152BF" w:rsidRDefault="00F152BF" w:rsidP="00FC2F51"/>
    <w:p w14:paraId="30DF7EED" w14:textId="75CFFFFC" w:rsidR="00F152BF" w:rsidRDefault="00F152BF" w:rsidP="00FC2F51"/>
    <w:p w14:paraId="479C5B0F" w14:textId="091090E6" w:rsidR="00F152BF" w:rsidRDefault="00F152BF" w:rsidP="00FC2F51"/>
    <w:p w14:paraId="5B938B37" w14:textId="2630685E" w:rsidR="00F152BF" w:rsidRDefault="00F152BF" w:rsidP="00FC2F51"/>
    <w:p w14:paraId="2A20AABA" w14:textId="77777777" w:rsidR="00F152BF" w:rsidRPr="00FC2F51" w:rsidRDefault="00F152BF" w:rsidP="00FC2F51"/>
    <w:p w14:paraId="27CAD44B" w14:textId="77777777" w:rsidR="00976AE1" w:rsidRPr="0064714F" w:rsidRDefault="00976AE1" w:rsidP="003601DE"/>
    <w:p w14:paraId="6E7B3F0C" w14:textId="77777777" w:rsidR="003601DE" w:rsidRDefault="003601DE" w:rsidP="003601DE">
      <w:pPr>
        <w:pStyle w:val="Kop2"/>
        <w:spacing w:before="120" w:after="120"/>
        <w:ind w:left="578" w:hanging="578"/>
      </w:pPr>
      <w:bookmarkStart w:id="36" w:name="_Toc499557200"/>
      <w:bookmarkStart w:id="37" w:name="_Toc508698644"/>
      <w:r>
        <w:lastRenderedPageBreak/>
        <w:t>Xamarin</w:t>
      </w:r>
      <w:bookmarkEnd w:id="36"/>
      <w:bookmarkEnd w:id="37"/>
    </w:p>
    <w:p w14:paraId="092EB4BC" w14:textId="0942E0CF" w:rsidR="003601DE" w:rsidRDefault="00AC665C" w:rsidP="003601DE">
      <w:pPr>
        <w:pStyle w:val="Kop3"/>
        <w:spacing w:before="40"/>
      </w:pPr>
      <w:bookmarkStart w:id="38" w:name="_Toc508698645"/>
      <w:r>
        <w:t>Oorsprong</w:t>
      </w:r>
      <w:bookmarkEnd w:id="38"/>
    </w:p>
    <w:p w14:paraId="65B72988" w14:textId="2F804716" w:rsidR="00260C13" w:rsidRDefault="00092EB0" w:rsidP="00260C13">
      <w:r>
        <w:t xml:space="preserve">Xamarin </w:t>
      </w:r>
      <w:r w:rsidR="005811E6">
        <w:t xml:space="preserve">is een development platform </w:t>
      </w:r>
      <w:r w:rsidR="00D548CA">
        <w:t>gemaakt door het gelijknamige</w:t>
      </w:r>
      <w:r>
        <w:t xml:space="preserve"> software</w:t>
      </w:r>
      <w:r w:rsidR="00071125">
        <w:t xml:space="preserve"> bedrijf opgericht in 2011 door de ingenieurs die Mono, Mono for Android and MonoTouch hebb</w:t>
      </w:r>
      <w:r w:rsidR="008A4B17">
        <w:t xml:space="preserve">en gecreëerd, dit zijn cross-platforme implementaties van het Common Language Infrastructure (CLI) en </w:t>
      </w:r>
      <w:r w:rsidR="00CE1409">
        <w:t>Microsoft .NET.</w:t>
      </w:r>
      <w:r w:rsidR="00590A19">
        <w:t xml:space="preserve"> In 2013 werd</w:t>
      </w:r>
      <w:r w:rsidR="00FC44DA">
        <w:t xml:space="preserve"> het development platform</w:t>
      </w:r>
      <w:r w:rsidR="00590A19">
        <w:t xml:space="preserve"> Xamarin 2.0 uitgebracht. Deze </w:t>
      </w:r>
      <w:r w:rsidR="006425D8">
        <w:t xml:space="preserve">release </w:t>
      </w:r>
      <w:r w:rsidR="00394FE5">
        <w:t>had 2 voornamelijke componenten: Xamarin Studio</w:t>
      </w:r>
      <w:r w:rsidR="00A96BD7">
        <w:t>, een open-source IDE</w:t>
      </w:r>
      <w:r w:rsidR="00D27844">
        <w:t xml:space="preserve"> </w:t>
      </w:r>
      <w:r w:rsidR="002944CE">
        <w:t>,</w:t>
      </w:r>
      <w:r w:rsidR="00A96BD7">
        <w:t xml:space="preserve"> en een integratie met Visual Studio, Microsoft’s IDE voor het .NET framework, waardoor Visual Studio gebruikt kon worden voor het </w:t>
      </w:r>
      <w:r w:rsidR="009D3791">
        <w:t>creëren van applicaties voor Android, iOS en Windows.</w:t>
      </w:r>
      <w:r w:rsidR="002944CE">
        <w:t xml:space="preserve"> </w:t>
      </w:r>
      <w:r w:rsidR="00732B96">
        <w:t xml:space="preserve">In 2016 werd Xamarin opgekocht door Microsoft en </w:t>
      </w:r>
      <w:r w:rsidR="004D4760">
        <w:t xml:space="preserve">kondigde Microsoft aan dat de Xamarin SDK </w:t>
      </w:r>
      <w:r w:rsidR="007976FD">
        <w:t xml:space="preserve">open-sourced zal worden en dat deze zal gebundeld worden als een gratis </w:t>
      </w:r>
      <w:r w:rsidR="001134BB">
        <w:t>deel binnen Visual Studio’s geintegreerde development omgeving</w:t>
      </w:r>
      <w:r w:rsidR="000558A3">
        <w:t>.</w:t>
      </w:r>
    </w:p>
    <w:p w14:paraId="34D6D4B0" w14:textId="1FB657B2" w:rsidR="0052454B" w:rsidRDefault="00293F75" w:rsidP="00293F75">
      <w:pPr>
        <w:pStyle w:val="Kop3"/>
      </w:pPr>
      <w:bookmarkStart w:id="39" w:name="_Toc508698646"/>
      <w:r>
        <w:t>Basis</w:t>
      </w:r>
      <w:bookmarkEnd w:id="39"/>
    </w:p>
    <w:p w14:paraId="5FD8500F" w14:textId="4220B45A" w:rsidR="003601DE" w:rsidRDefault="002B3984" w:rsidP="003601DE">
      <w:r>
        <w:t>Het Xamarin platfor</w:t>
      </w:r>
      <w:r w:rsidR="002E1CC8">
        <w:t xml:space="preserve">m </w:t>
      </w:r>
      <w:r w:rsidR="00970305">
        <w:t>is een .NET omgeving met iOS en Android C#</w:t>
      </w:r>
      <w:r w:rsidR="002603DE">
        <w:t xml:space="preserve"> verbonden libraries</w:t>
      </w:r>
      <w:r w:rsidR="00204FAC">
        <w:t>. Onderliggend Xamarin.Android is Mono for Android, en onder Xamarin.iOS is MonoTouch</w:t>
      </w:r>
      <w:r w:rsidR="008D77B8">
        <w:t>. Deze zijn de C# verbindingen tot het native Android en iOS API’s voor het ontwikkelen op mobiele devices en tablets.</w:t>
      </w:r>
      <w:r w:rsidR="0056560E">
        <w:t xml:space="preserve"> Dit geeft het vermogen de Android en iOS </w:t>
      </w:r>
      <w:r w:rsidR="009B3A60">
        <w:t>UI, graphics, … te gebruiken terwijl we enkel C# schrijven.</w:t>
      </w:r>
      <w:r w:rsidR="00DB3C18">
        <w:t xml:space="preserve"> Xamarin.Forms is een laag boven de andere UI </w:t>
      </w:r>
      <w:r w:rsidR="00575D10">
        <w:t>verbindingen</w:t>
      </w:r>
      <w:r w:rsidR="00300432">
        <w:t>, die zorgt voor een volledig cross-platform UI library.</w:t>
      </w:r>
    </w:p>
    <w:p w14:paraId="7BB3BEA7" w14:textId="43051DF2" w:rsidR="007016A4" w:rsidRDefault="007016A4" w:rsidP="003601DE">
      <w:r>
        <w:rPr>
          <w:noProof/>
        </w:rPr>
        <w:drawing>
          <wp:inline distT="0" distB="0" distL="0" distR="0" wp14:anchorId="66281DCF" wp14:editId="739FA477">
            <wp:extent cx="3472985" cy="30289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75057" cy="3030757"/>
                    </a:xfrm>
                    <a:prstGeom prst="rect">
                      <a:avLst/>
                    </a:prstGeom>
                  </pic:spPr>
                </pic:pic>
              </a:graphicData>
            </a:graphic>
          </wp:inline>
        </w:drawing>
      </w:r>
    </w:p>
    <w:p w14:paraId="365AA182" w14:textId="5BE041B7" w:rsidR="00F2712D" w:rsidRDefault="00F2712D" w:rsidP="00F2712D">
      <w:pPr>
        <w:pStyle w:val="Kop3"/>
      </w:pPr>
      <w:bookmarkStart w:id="40" w:name="_Toc508698647"/>
      <w:r>
        <w:t>Xamarin.Forms</w:t>
      </w:r>
      <w:bookmarkEnd w:id="40"/>
    </w:p>
    <w:p w14:paraId="414E95B5" w14:textId="36CD0D6C" w:rsidR="003F1402" w:rsidRDefault="009C148A" w:rsidP="00F2712D">
      <w:r>
        <w:t xml:space="preserve">Xamarin.Forms is een toolkit van cross-platforme UI-klassen </w:t>
      </w:r>
      <w:r w:rsidR="00B760C5">
        <w:t xml:space="preserve">gebouwd boven de meer fundamentele platform-spcifieke UI klassen: Xamarin.Android en Xamarin.iOS. </w:t>
      </w:r>
      <w:r w:rsidR="00A97086">
        <w:t>Xamarin.</w:t>
      </w:r>
      <w:r w:rsidR="00B760C5">
        <w:t>Android en Xamarin.</w:t>
      </w:r>
      <w:r w:rsidR="00A97086">
        <w:t>iOS</w:t>
      </w:r>
      <w:r w:rsidR="00D87161">
        <w:t xml:space="preserve"> voorzien </w:t>
      </w:r>
      <w:r w:rsidR="00423D3F">
        <w:t xml:space="preserve">gemapte klassen aan hun respectievelijk native UI SDK’s: iOS UIKit en Android SDK. </w:t>
      </w:r>
      <w:r w:rsidR="00833660">
        <w:t xml:space="preserve">Xamarin.Forms verbind </w:t>
      </w:r>
      <w:r w:rsidR="003D40B0">
        <w:t xml:space="preserve">zich ook direct aan de native Windows Phone SDK. Dit voorziet een </w:t>
      </w:r>
      <w:r w:rsidR="00D57614">
        <w:t xml:space="preserve">set van UI-componenten die allemaal in de 3 native </w:t>
      </w:r>
      <w:r w:rsidR="00D57614">
        <w:lastRenderedPageBreak/>
        <w:t xml:space="preserve">operating systemen kunnen </w:t>
      </w:r>
      <w:r w:rsidR="005E1861">
        <w:t>gerendered worden</w:t>
      </w:r>
      <w:r w:rsidR="00D57614">
        <w:t xml:space="preserve"> en dus allen cross-platform zijn.</w:t>
      </w:r>
      <w:r w:rsidR="005E1861">
        <w:t xml:space="preserve"> Deze elementen zijn gebuild met Extensible Application Markup Language (XAML) of zijn gecodeerd in C#</w:t>
      </w:r>
      <w:r w:rsidR="004C33D6">
        <w:t xml:space="preserve"> via de Page, Layout en View klassen. </w:t>
      </w:r>
      <w:r w:rsidR="002757A1">
        <w:t xml:space="preserve">Hierdoor </w:t>
      </w:r>
      <w:r w:rsidR="001E0F7F">
        <w:t>kunnen we dus native mobiele apps voor verschillende platformen tegelijk creëren</w:t>
      </w:r>
      <w:r w:rsidR="00BF51D1">
        <w:t xml:space="preserve">. </w:t>
      </w:r>
      <w:r w:rsidR="00B84DF6">
        <w:t xml:space="preserve">Om </w:t>
      </w:r>
      <w:r w:rsidR="00647500">
        <w:t xml:space="preserve">een goede architectuur en herbruikbaarheid te bekomen, gebruikt een Xamarin.Forms cross-platform oplossing </w:t>
      </w:r>
      <w:r w:rsidR="008E677E">
        <w:t>dikwijls gedeelde C# applicatie code die de business logic en de data access layer bevat</w:t>
      </w:r>
      <w:r w:rsidR="00ED1055">
        <w:t>. Dit wordt aangeduid als de Core Library</w:t>
      </w:r>
      <w:r w:rsidR="00EC1CDC">
        <w:t xml:space="preserve">. De Xamarin.Forms UI layer is ook C# </w:t>
      </w:r>
      <w:r w:rsidR="001E6425">
        <w:t xml:space="preserve">en de kleine layers is </w:t>
      </w:r>
      <w:r w:rsidR="00804CCA">
        <w:t xml:space="preserve">een </w:t>
      </w:r>
      <w:r w:rsidR="001E6425">
        <w:t xml:space="preserve">minimum </w:t>
      </w:r>
      <w:r w:rsidR="00804CCA">
        <w:t>aan</w:t>
      </w:r>
      <w:r w:rsidR="001E6425">
        <w:t xml:space="preserve"> platform-specifieke C# UI code </w:t>
      </w:r>
      <w:r w:rsidR="00804CCA">
        <w:t xml:space="preserve">die nodig is voor </w:t>
      </w:r>
      <w:r w:rsidR="00957B07">
        <w:t>de applicatie op elke native OS te initialiseren en op te starten.</w:t>
      </w:r>
    </w:p>
    <w:p w14:paraId="460066F2" w14:textId="71813771" w:rsidR="00C85F95" w:rsidRPr="00F2712D" w:rsidRDefault="003F1402" w:rsidP="00F2712D">
      <w:r>
        <w:rPr>
          <w:noProof/>
        </w:rPr>
        <w:drawing>
          <wp:inline distT="0" distB="0" distL="0" distR="0" wp14:anchorId="0538DCB2" wp14:editId="76EF4AAE">
            <wp:extent cx="5441299" cy="2790825"/>
            <wp:effectExtent l="0" t="0" r="762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790" cy="2794667"/>
                    </a:xfrm>
                    <a:prstGeom prst="rect">
                      <a:avLst/>
                    </a:prstGeom>
                  </pic:spPr>
                </pic:pic>
              </a:graphicData>
            </a:graphic>
          </wp:inline>
        </w:drawing>
      </w:r>
      <w:r w:rsidR="001E0F7F">
        <w:t xml:space="preserve"> </w:t>
      </w:r>
    </w:p>
    <w:p w14:paraId="05936179" w14:textId="75B20EA6" w:rsidR="00A350BA" w:rsidRDefault="00A05C4D" w:rsidP="003601DE">
      <w:r>
        <w:t xml:space="preserve">De trade-off is </w:t>
      </w:r>
      <w:r w:rsidR="006E7045">
        <w:t>dus de veelz</w:t>
      </w:r>
      <w:r w:rsidR="00A05F4A">
        <w:t>ij</w:t>
      </w:r>
      <w:r w:rsidR="006E7045">
        <w:t>digheid van Xamarin.Forms tegenover de volledige features en functionaliteit van de platform</w:t>
      </w:r>
      <w:r w:rsidR="00A05F4A">
        <w:t>-specifieke UI’s.</w:t>
      </w:r>
    </w:p>
    <w:p w14:paraId="45D06B14" w14:textId="7BFC254F" w:rsidR="006C04A4" w:rsidRDefault="006C04A4" w:rsidP="003601DE"/>
    <w:p w14:paraId="752F7658" w14:textId="74C89E27" w:rsidR="007016A4" w:rsidRDefault="00446874" w:rsidP="00446874">
      <w:pPr>
        <w:pStyle w:val="Kop3"/>
      </w:pPr>
      <w:bookmarkStart w:id="41" w:name="_Toc508698648"/>
      <w:r>
        <w:t>Gebruik</w:t>
      </w:r>
      <w:bookmarkEnd w:id="41"/>
    </w:p>
    <w:p w14:paraId="4F6845CA" w14:textId="0D56A954" w:rsidR="00446874" w:rsidRPr="00446874" w:rsidRDefault="00446874" w:rsidP="00446874">
      <w:pPr>
        <w:pStyle w:val="Kop3"/>
      </w:pPr>
      <w:bookmarkStart w:id="42" w:name="_Toc508698649"/>
      <w:r>
        <w:t>Portfolio</w:t>
      </w:r>
      <w:bookmarkEnd w:id="42"/>
    </w:p>
    <w:p w14:paraId="6FD3F9D7" w14:textId="3A0C23ED" w:rsidR="002D1D4E" w:rsidRDefault="002F7844" w:rsidP="003601DE">
      <w:r>
        <w:t>Lijst van applicaties developped met Xamarin voor bekende bedrijven:</w:t>
      </w:r>
    </w:p>
    <w:p w14:paraId="7ECB0559" w14:textId="15F4F1BB" w:rsidR="002F7844" w:rsidRDefault="002F7844" w:rsidP="002F7844">
      <w:pPr>
        <w:pStyle w:val="Lijstalinea"/>
        <w:numPr>
          <w:ilvl w:val="0"/>
          <w:numId w:val="47"/>
        </w:numPr>
      </w:pPr>
      <w:r>
        <w:t>EasyJet’s app (Android/iOS)</w:t>
      </w:r>
    </w:p>
    <w:p w14:paraId="70EA46EF" w14:textId="5033564F" w:rsidR="002F7844" w:rsidRDefault="002F7844" w:rsidP="002F7844">
      <w:pPr>
        <w:pStyle w:val="Lijstalinea"/>
        <w:numPr>
          <w:ilvl w:val="0"/>
          <w:numId w:val="47"/>
        </w:numPr>
      </w:pPr>
      <w:r>
        <w:t>Snap Attack door Microsoft (Android/iOS)</w:t>
      </w:r>
    </w:p>
    <w:p w14:paraId="5C82EEFD" w14:textId="3ACBE0A7" w:rsidR="002F7844" w:rsidRDefault="002F7844" w:rsidP="002F7844">
      <w:pPr>
        <w:pStyle w:val="Lijstalinea"/>
        <w:numPr>
          <w:ilvl w:val="0"/>
          <w:numId w:val="47"/>
        </w:numPr>
      </w:pPr>
      <w:r>
        <w:t>World Bank’s Survey Solutions (Android)</w:t>
      </w:r>
    </w:p>
    <w:p w14:paraId="3A7630B3" w14:textId="4776E388" w:rsidR="002F7844" w:rsidRDefault="002F7844" w:rsidP="002F7844">
      <w:pPr>
        <w:pStyle w:val="Lijstalinea"/>
        <w:numPr>
          <w:ilvl w:val="0"/>
          <w:numId w:val="47"/>
        </w:numPr>
      </w:pPr>
      <w:r>
        <w:t>Pepsi’s augmented reality app (Android/iOS)</w:t>
      </w:r>
    </w:p>
    <w:p w14:paraId="3703C5BA" w14:textId="14816427" w:rsidR="002F7844" w:rsidRDefault="002F7844" w:rsidP="002F7844">
      <w:pPr>
        <w:pStyle w:val="Lijstalinea"/>
        <w:numPr>
          <w:ilvl w:val="0"/>
          <w:numId w:val="47"/>
        </w:numPr>
      </w:pPr>
      <w:r>
        <w:t>MixRadio’s muziek app (Android/iOS)</w:t>
      </w:r>
    </w:p>
    <w:p w14:paraId="2ABB89CB" w14:textId="6D1E71F0" w:rsidR="00212184" w:rsidRDefault="00212184" w:rsidP="003601DE"/>
    <w:p w14:paraId="4405F0C2" w14:textId="30C58498" w:rsidR="00212184" w:rsidRDefault="00212184" w:rsidP="003601DE"/>
    <w:p w14:paraId="247C8493" w14:textId="0B40A9B9" w:rsidR="00212184" w:rsidRDefault="00212184" w:rsidP="003601DE"/>
    <w:p w14:paraId="4ABBDA13" w14:textId="62F39554" w:rsidR="00212184" w:rsidRDefault="00212184" w:rsidP="003601DE"/>
    <w:p w14:paraId="35B4A36A" w14:textId="2D6A5358" w:rsidR="00212184" w:rsidRDefault="00212184" w:rsidP="003601DE"/>
    <w:p w14:paraId="630C1C80" w14:textId="27994C5D" w:rsidR="00212184" w:rsidRDefault="00212184" w:rsidP="003601DE"/>
    <w:p w14:paraId="3F134DBA" w14:textId="11D5E386" w:rsidR="00212184" w:rsidRDefault="00212184" w:rsidP="003601DE"/>
    <w:p w14:paraId="55865303" w14:textId="69CAF035" w:rsidR="00212184" w:rsidRDefault="00212184" w:rsidP="003601DE"/>
    <w:p w14:paraId="296E225B" w14:textId="1967A4F9" w:rsidR="00212184" w:rsidRDefault="00212184" w:rsidP="003601DE"/>
    <w:p w14:paraId="38309B9B" w14:textId="1E764BD1" w:rsidR="00212184" w:rsidRDefault="00212184" w:rsidP="003601DE"/>
    <w:p w14:paraId="3B47563C" w14:textId="77777777" w:rsidR="00212184" w:rsidRPr="006A267E" w:rsidRDefault="00212184" w:rsidP="003601DE"/>
    <w:p w14:paraId="08843F65" w14:textId="77777777" w:rsidR="003601DE" w:rsidRDefault="003601DE" w:rsidP="003601DE">
      <w:pPr>
        <w:pStyle w:val="Kop2"/>
        <w:spacing w:before="120" w:after="120"/>
        <w:ind w:left="578" w:hanging="578"/>
      </w:pPr>
      <w:bookmarkStart w:id="43" w:name="_Toc499557202"/>
      <w:bookmarkStart w:id="44" w:name="_Toc508698650"/>
      <w:r>
        <w:t>Apache Cordova</w:t>
      </w:r>
      <w:bookmarkEnd w:id="43"/>
      <w:bookmarkEnd w:id="44"/>
    </w:p>
    <w:p w14:paraId="5480C767" w14:textId="77777777" w:rsidR="003601DE" w:rsidRDefault="003601DE" w:rsidP="003601DE">
      <w:pPr>
        <w:spacing w:before="120" w:after="0"/>
      </w:pPr>
    </w:p>
    <w:p w14:paraId="6B6E9FB8" w14:textId="77777777" w:rsidR="003601DE" w:rsidRDefault="003601DE" w:rsidP="003601DE">
      <w:pPr>
        <w:spacing w:before="120" w:after="0"/>
      </w:pPr>
    </w:p>
    <w:p w14:paraId="0DF245DD" w14:textId="77777777" w:rsidR="003601DE" w:rsidRDefault="003601DE" w:rsidP="003601DE">
      <w:pPr>
        <w:spacing w:before="120" w:after="0"/>
      </w:pPr>
    </w:p>
    <w:p w14:paraId="226EF80B" w14:textId="77777777" w:rsidR="003601DE" w:rsidRDefault="003601DE" w:rsidP="003601DE">
      <w:pPr>
        <w:spacing w:before="120" w:after="0"/>
      </w:pPr>
    </w:p>
    <w:p w14:paraId="162E7FC9" w14:textId="77777777" w:rsidR="003601DE" w:rsidRDefault="003601DE" w:rsidP="003601DE">
      <w:pPr>
        <w:spacing w:before="120" w:after="0"/>
      </w:pPr>
    </w:p>
    <w:p w14:paraId="10E907EE" w14:textId="77777777" w:rsidR="003601DE" w:rsidRDefault="003601DE" w:rsidP="003601DE">
      <w:pPr>
        <w:spacing w:before="120" w:after="0"/>
      </w:pPr>
    </w:p>
    <w:p w14:paraId="56E1FAFE" w14:textId="77777777" w:rsidR="003601DE" w:rsidRDefault="003601DE" w:rsidP="003601DE">
      <w:pPr>
        <w:spacing w:before="120" w:after="0"/>
      </w:pPr>
    </w:p>
    <w:p w14:paraId="3666D1B1" w14:textId="77777777" w:rsidR="003601DE" w:rsidRDefault="003601DE" w:rsidP="003601DE">
      <w:pPr>
        <w:spacing w:before="120" w:after="0"/>
      </w:pPr>
    </w:p>
    <w:p w14:paraId="218750F7" w14:textId="77777777" w:rsidR="003601DE" w:rsidRDefault="003601DE" w:rsidP="003601DE">
      <w:pPr>
        <w:spacing w:before="120" w:after="0"/>
      </w:pPr>
    </w:p>
    <w:p w14:paraId="5F39C927" w14:textId="77777777" w:rsidR="003601DE" w:rsidRDefault="003601DE" w:rsidP="003601DE">
      <w:pPr>
        <w:spacing w:before="120" w:after="0"/>
      </w:pPr>
    </w:p>
    <w:p w14:paraId="46E6CA90" w14:textId="77777777" w:rsidR="003601DE" w:rsidRDefault="003601DE" w:rsidP="003601DE">
      <w:pPr>
        <w:spacing w:before="120" w:after="0"/>
      </w:pPr>
    </w:p>
    <w:p w14:paraId="1EF5D7A6" w14:textId="77777777" w:rsidR="003601DE" w:rsidRDefault="003601DE" w:rsidP="003601DE">
      <w:pPr>
        <w:spacing w:before="120" w:after="0"/>
      </w:pPr>
    </w:p>
    <w:p w14:paraId="585EACE8" w14:textId="77777777" w:rsidR="003601DE" w:rsidRDefault="003601DE" w:rsidP="003601DE">
      <w:pPr>
        <w:spacing w:before="120" w:after="0"/>
      </w:pPr>
    </w:p>
    <w:p w14:paraId="431C2390" w14:textId="77777777" w:rsidR="003601DE" w:rsidRDefault="003601DE" w:rsidP="003601DE">
      <w:pPr>
        <w:spacing w:before="120" w:after="0"/>
      </w:pPr>
    </w:p>
    <w:p w14:paraId="298D18A4" w14:textId="77777777" w:rsidR="003601DE" w:rsidRDefault="003601DE" w:rsidP="003601DE">
      <w:pPr>
        <w:spacing w:before="120" w:after="0"/>
      </w:pPr>
    </w:p>
    <w:p w14:paraId="24F71070" w14:textId="77777777" w:rsidR="003601DE" w:rsidRDefault="003601DE" w:rsidP="003601DE">
      <w:pPr>
        <w:spacing w:before="120" w:after="0"/>
      </w:pPr>
    </w:p>
    <w:p w14:paraId="353E6FC1" w14:textId="77777777" w:rsidR="003601DE" w:rsidRDefault="003601DE" w:rsidP="003601DE">
      <w:pPr>
        <w:spacing w:before="120" w:after="0"/>
      </w:pPr>
    </w:p>
    <w:p w14:paraId="37521B80" w14:textId="17F38D2C" w:rsidR="003601DE" w:rsidRDefault="003601DE" w:rsidP="003601DE">
      <w:pPr>
        <w:spacing w:before="120" w:after="0"/>
      </w:pPr>
    </w:p>
    <w:p w14:paraId="757B88F4" w14:textId="787C2C5B" w:rsidR="00984A25" w:rsidRDefault="00984A25" w:rsidP="003601DE">
      <w:pPr>
        <w:spacing w:before="120" w:after="0"/>
      </w:pPr>
    </w:p>
    <w:p w14:paraId="4EBE87A8" w14:textId="7355FF4F" w:rsidR="00984A25" w:rsidRDefault="00984A25" w:rsidP="003601DE">
      <w:pPr>
        <w:spacing w:before="120" w:after="0"/>
      </w:pPr>
    </w:p>
    <w:p w14:paraId="45307209" w14:textId="75D3B7AA" w:rsidR="00984A25" w:rsidRDefault="00984A25" w:rsidP="003601DE">
      <w:pPr>
        <w:spacing w:before="120" w:after="0"/>
      </w:pPr>
    </w:p>
    <w:p w14:paraId="5639FCD4" w14:textId="03397CDB" w:rsidR="00984A25" w:rsidRDefault="00984A25" w:rsidP="003601DE">
      <w:pPr>
        <w:spacing w:before="120" w:after="0"/>
      </w:pPr>
    </w:p>
    <w:p w14:paraId="4F778AD1" w14:textId="1F518562" w:rsidR="00984A25" w:rsidRDefault="00984A25" w:rsidP="003601DE">
      <w:pPr>
        <w:spacing w:before="120" w:after="0"/>
      </w:pPr>
    </w:p>
    <w:p w14:paraId="1576B415" w14:textId="186EF80E" w:rsidR="00984A25" w:rsidRDefault="00984A25" w:rsidP="003601DE">
      <w:pPr>
        <w:spacing w:before="120" w:after="0"/>
      </w:pPr>
    </w:p>
    <w:p w14:paraId="742EDDBE" w14:textId="77777777" w:rsidR="00984A25" w:rsidRDefault="00984A25" w:rsidP="003601DE">
      <w:pPr>
        <w:spacing w:before="120" w:after="0"/>
      </w:pPr>
    </w:p>
    <w:p w14:paraId="63F5D5EA" w14:textId="5CAB0209" w:rsidR="003601DE" w:rsidRDefault="003601DE" w:rsidP="003601DE">
      <w:pPr>
        <w:spacing w:before="120" w:after="0"/>
      </w:pPr>
    </w:p>
    <w:p w14:paraId="2779FCB2" w14:textId="3409BA14" w:rsidR="00DB2C4C" w:rsidRDefault="00DB2C4C" w:rsidP="003601DE">
      <w:pPr>
        <w:spacing w:before="120" w:after="0"/>
      </w:pPr>
    </w:p>
    <w:p w14:paraId="743460C3" w14:textId="53B0746E" w:rsidR="00DB2C4C" w:rsidRDefault="00DB2C4C" w:rsidP="003601DE">
      <w:pPr>
        <w:spacing w:before="120" w:after="0"/>
      </w:pPr>
    </w:p>
    <w:p w14:paraId="336F7515" w14:textId="77777777" w:rsidR="00DB2C4C" w:rsidRDefault="00DB2C4C" w:rsidP="003601DE">
      <w:pPr>
        <w:spacing w:before="120" w:after="0"/>
      </w:pPr>
    </w:p>
    <w:p w14:paraId="691C58BB" w14:textId="77777777" w:rsidR="003601DE" w:rsidRDefault="003601DE" w:rsidP="003601DE">
      <w:pPr>
        <w:spacing w:before="120" w:after="0"/>
      </w:pPr>
    </w:p>
    <w:p w14:paraId="7F84FF42" w14:textId="552825BB" w:rsidR="003601DE" w:rsidRDefault="003601DE" w:rsidP="003601DE">
      <w:pPr>
        <w:pStyle w:val="Kop1"/>
        <w:spacing w:before="240" w:after="480"/>
        <w:ind w:left="431" w:hanging="431"/>
      </w:pPr>
      <w:bookmarkStart w:id="45" w:name="_Toc499557203"/>
      <w:bookmarkStart w:id="46" w:name="_Toc508698651"/>
      <w:r>
        <w:t>Applicatie</w:t>
      </w:r>
      <w:bookmarkEnd w:id="45"/>
      <w:bookmarkEnd w:id="46"/>
    </w:p>
    <w:p w14:paraId="03759162" w14:textId="77777777" w:rsidR="00777A83" w:rsidRDefault="00777A83" w:rsidP="004E7A76">
      <w:pPr>
        <w:rPr>
          <w:rFonts w:cs="Arial"/>
          <w:noProof/>
          <w:color w:val="000000"/>
          <w:sz w:val="20"/>
        </w:rPr>
      </w:pPr>
    </w:p>
    <w:p w14:paraId="7B56D56B" w14:textId="5B20862B" w:rsidR="00CF097E" w:rsidRDefault="002F005B" w:rsidP="004E7A76">
      <w:r>
        <w:rPr>
          <w:rFonts w:cs="Arial"/>
          <w:noProof/>
          <w:color w:val="000000"/>
          <w:sz w:val="20"/>
        </w:rPr>
        <w:drawing>
          <wp:anchor distT="0" distB="0" distL="114300" distR="114300" simplePos="0" relativeHeight="251691008" behindDoc="0" locked="0" layoutInCell="1" allowOverlap="1" wp14:anchorId="5E2B3615" wp14:editId="6DBAE637">
            <wp:simplePos x="0" y="0"/>
            <wp:positionH relativeFrom="margin">
              <wp:posOffset>3519805</wp:posOffset>
            </wp:positionH>
            <wp:positionV relativeFrom="paragraph">
              <wp:posOffset>1112520</wp:posOffset>
            </wp:positionV>
            <wp:extent cx="2257425" cy="3724275"/>
            <wp:effectExtent l="0" t="0" r="9525" b="9525"/>
            <wp:wrapSquare wrapText="bothSides"/>
            <wp:docPr id="4" name="Afbeelding 4" descr="https://lh3.googleusercontent.com/mROoe_uTamolHBJxVfnVf8zETXxN-c06hlfGQkdl7HzGVQ2cIJaZ4IMaUo6pxkTbkGtTbH1b6eFBnLvU9kINLnS3LsUPXUz0gz_PIOvkmM2ylSwn6GRXoc00ElLd4zna3tDRn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ROoe_uTamolHBJxVfnVf8zETXxN-c06hlfGQkdl7HzGVQ2cIJaZ4IMaUo6pxkTbkGtTbH1b6eFBnLvU9kINLnS3LsUPXUz0gz_PIOvkmM2ylSwn6GRXoc00ElLd4zna3tDRnjOc"/>
                    <pic:cNvPicPr>
                      <a:picLocks noChangeAspect="1" noChangeArrowheads="1"/>
                    </pic:cNvPicPr>
                  </pic:nvPicPr>
                  <pic:blipFill rotWithShape="1">
                    <a:blip r:embed="rId40">
                      <a:extLst>
                        <a:ext uri="{28A0092B-C50C-407E-A947-70E740481C1C}">
                          <a14:useLocalDpi xmlns:a14="http://schemas.microsoft.com/office/drawing/2010/main" val="0"/>
                        </a:ext>
                      </a:extLst>
                    </a:blip>
                    <a:srcRect b="7346"/>
                    <a:stretch/>
                  </pic:blipFill>
                  <pic:spPr bwMode="auto">
                    <a:xfrm>
                      <a:off x="0" y="0"/>
                      <a:ext cx="2257425" cy="372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A76">
        <w:t xml:space="preserve">De applicatie die wij gaan bouwen via onze crossplatforms </w:t>
      </w:r>
      <w:r w:rsidR="0017785B">
        <w:t>gaat een vrij basic tv-gids applicatie zijn.</w:t>
      </w:r>
      <w:r w:rsidR="00587864">
        <w:t xml:space="preserve"> We houden het vrij basic </w:t>
      </w:r>
      <w:r w:rsidR="007F2CF4">
        <w:t xml:space="preserve">omdat we graag een paar applicaties op verschillende platformen willen bouwen om een soortgelijke applicatie te kunnen </w:t>
      </w:r>
      <w:r w:rsidR="002B67D3">
        <w:t>vergelijken op basis van verschillende criteria zoals development effort, snelheid, geheugen, …</w:t>
      </w:r>
      <w:r w:rsidR="004D356E">
        <w:t xml:space="preserve"> </w:t>
      </w:r>
      <w:r w:rsidR="000C0C2F">
        <w:t xml:space="preserve">De layout zal op de </w:t>
      </w:r>
      <w:r w:rsidR="00E16F34">
        <w:t xml:space="preserve">platformen verschillen van elkaar afhankelijk van welke componenten beschikbaar zijn </w:t>
      </w:r>
      <w:r w:rsidR="00CF097E">
        <w:t>sinds we in andere talen bezig zijn. Het algemene beeld van onze applicatie gaat er als volgt uitzien</w:t>
      </w:r>
      <w:r w:rsidR="00E421C8">
        <w:t xml:space="preserve">: </w:t>
      </w:r>
    </w:p>
    <w:p w14:paraId="41713CC1" w14:textId="77777777" w:rsidR="006C1C62" w:rsidRDefault="00E421C8" w:rsidP="004E7A76">
      <w:r>
        <w:t xml:space="preserve">Vanboven hebben we 3 </w:t>
      </w:r>
      <w:r w:rsidR="00146A1C">
        <w:t>componenten</w:t>
      </w:r>
      <w:r w:rsidR="00251318">
        <w:t>: 1</w:t>
      </w:r>
      <w:r w:rsidR="00C83CCB">
        <w:t xml:space="preserve"> logo zonder functies, 1 </w:t>
      </w:r>
      <w:r w:rsidR="0054795F">
        <w:t>zone die het uur/moment/dag aanduid</w:t>
      </w:r>
      <w:r w:rsidR="00F330FE">
        <w:t xml:space="preserve">, 1 zoek-optie met een zoekfunctie waarbij we </w:t>
      </w:r>
      <w:r w:rsidR="00460C27">
        <w:t>bepaalde shows moeten kunnen zoeken</w:t>
      </w:r>
      <w:r w:rsidR="006C1C62">
        <w:t xml:space="preserve">. </w:t>
      </w:r>
    </w:p>
    <w:p w14:paraId="4542FA6A" w14:textId="77777777" w:rsidR="000840A7" w:rsidRDefault="00104D89" w:rsidP="004E7A76">
      <w:r>
        <w:t xml:space="preserve">Hieronder is onze video-component die een stream van het huidige onderdeel op </w:t>
      </w:r>
      <w:r w:rsidR="000840A7">
        <w:t>het aangeduide kanaal moet kunnen weergeven.</w:t>
      </w:r>
    </w:p>
    <w:p w14:paraId="7A01FC9E" w14:textId="23D177F8" w:rsidR="00146A1C" w:rsidRDefault="00777A83" w:rsidP="004E7A76">
      <w:r>
        <w:t>Beneden</w:t>
      </w:r>
      <w:r w:rsidR="00C73B8D">
        <w:t xml:space="preserve"> laten we per kanaal zien wat er op de aangeduide </w:t>
      </w:r>
      <w:r w:rsidR="009A1615">
        <w:t xml:space="preserve">moment bezig is, hoelang dit al bezig is, </w:t>
      </w:r>
      <w:r w:rsidR="00312F22">
        <w:t xml:space="preserve">of dit opgenomen wordt, … </w:t>
      </w:r>
      <w:r w:rsidR="00D94298">
        <w:t xml:space="preserve">En hierbij moeten we ook 1 kanaal </w:t>
      </w:r>
      <w:r w:rsidR="008521FF">
        <w:t>kunnen aanduiden om te laten zien wat het programma is van dit kanaal op die dag.</w:t>
      </w:r>
    </w:p>
    <w:p w14:paraId="5058D94A" w14:textId="46E25BBC" w:rsidR="007B7B00" w:rsidRDefault="007B7B00" w:rsidP="004E7A76">
      <w:r>
        <w:t>Om een voorbeeld applicatie te bouwen is er een JSON bestand geüpload op een webserver</w:t>
      </w:r>
      <w:r w:rsidR="00DE093A">
        <w:t xml:space="preserve"> met behulp van www.myjson.com</w:t>
      </w:r>
      <w:r>
        <w:t xml:space="preserve"> zodat we deze kunnen aanspreken op elk apparaat via het internet. Dit JSON-bestand bevat alle gegevens over de programmatie van de kanalen, alle metadata van de kanalen, het feit dat het programma momenteel aan het opnemen is, … en is gemakkelijk aan te spreken in alle programmeertalen zodat we consequent kunnen zijn bij de verschillende plaformen. Eveneens is dit een kleine database met 23 kanalen zodat </w:t>
      </w:r>
      <w:r w:rsidR="0049462D">
        <w:t xml:space="preserve">eventuele </w:t>
      </w:r>
      <w:r>
        <w:t>performantie-problemen niet onnodig groot zijn en nog op dezelfde manier kunnen beoordeeld worden.</w:t>
      </w:r>
    </w:p>
    <w:p w14:paraId="74E606E6" w14:textId="7AA3F55E" w:rsidR="00A57515" w:rsidRDefault="00A57515" w:rsidP="004E7A76">
      <w:r>
        <w:t xml:space="preserve">Het doel is om op elk platform deze voorbeeldapp zo goed mogelijk na te bouwen en zo de limieten </w:t>
      </w:r>
      <w:r w:rsidR="00363B86">
        <w:t xml:space="preserve">en mogelijkheden </w:t>
      </w:r>
      <w:r>
        <w:t>van het platform te vinden</w:t>
      </w:r>
      <w:r w:rsidR="00B14828">
        <w:t>.</w:t>
      </w:r>
    </w:p>
    <w:p w14:paraId="590A4388" w14:textId="77777777" w:rsidR="0049462D" w:rsidRDefault="0049462D" w:rsidP="004E7A76"/>
    <w:p w14:paraId="1D9FCAB9" w14:textId="77777777" w:rsidR="0049462D" w:rsidRDefault="0049462D" w:rsidP="004E7A76"/>
    <w:p w14:paraId="6C945AC2" w14:textId="47C2DC09" w:rsidR="00F91682" w:rsidRPr="004E7A76" w:rsidRDefault="007B7B00" w:rsidP="004E7A76">
      <w:r>
        <w:t xml:space="preserve">  </w:t>
      </w:r>
    </w:p>
    <w:p w14:paraId="2C417473" w14:textId="6F509BF9" w:rsidR="003601DE" w:rsidRDefault="003601DE" w:rsidP="003601DE">
      <w:pPr>
        <w:pStyle w:val="Kop2"/>
        <w:numPr>
          <w:ilvl w:val="0"/>
          <w:numId w:val="0"/>
        </w:numPr>
      </w:pPr>
    </w:p>
    <w:p w14:paraId="29C1A7BF" w14:textId="77777777" w:rsidR="00984A25" w:rsidRPr="00984A25" w:rsidRDefault="00984A25" w:rsidP="00984A25"/>
    <w:p w14:paraId="661D21CA" w14:textId="77777777" w:rsidR="003601DE" w:rsidRDefault="003601DE" w:rsidP="003601DE">
      <w:pPr>
        <w:pStyle w:val="Kop1"/>
        <w:spacing w:before="240" w:after="480"/>
        <w:ind w:left="431" w:hanging="431"/>
      </w:pPr>
      <w:bookmarkStart w:id="47" w:name="_Toc499557204"/>
      <w:bookmarkStart w:id="48" w:name="_Toc508698652"/>
      <w:r>
        <w:t>Vergelijken performance</w:t>
      </w:r>
      <w:bookmarkEnd w:id="47"/>
      <w:bookmarkEnd w:id="48"/>
    </w:p>
    <w:p w14:paraId="06A61D33" w14:textId="01F7A771" w:rsidR="003601DE" w:rsidRDefault="003601DE" w:rsidP="003601DE">
      <w:pPr>
        <w:pStyle w:val="Kop2"/>
        <w:spacing w:before="120" w:after="120"/>
        <w:ind w:left="578" w:hanging="578"/>
      </w:pPr>
      <w:bookmarkStart w:id="49" w:name="_Toc499557205"/>
      <w:bookmarkStart w:id="50" w:name="_Toc508698653"/>
      <w:r>
        <w:t>Development effort</w:t>
      </w:r>
      <w:bookmarkEnd w:id="49"/>
      <w:bookmarkEnd w:id="50"/>
    </w:p>
    <w:p w14:paraId="14DF3F71" w14:textId="7A3877EE" w:rsidR="009E2E5A" w:rsidRDefault="009E2E5A" w:rsidP="009E2E5A">
      <w:pPr>
        <w:pStyle w:val="Kop3"/>
      </w:pPr>
      <w:bookmarkStart w:id="51" w:name="_Toc508698654"/>
      <w:r>
        <w:t>React Native</w:t>
      </w:r>
      <w:bookmarkEnd w:id="51"/>
    </w:p>
    <w:p w14:paraId="635DDCD2" w14:textId="6361E909" w:rsidR="00DC5A1C" w:rsidRDefault="005A6CC1" w:rsidP="00DC5A1C">
      <w:r>
        <w:t xml:space="preserve">Voor </w:t>
      </w:r>
      <w:r w:rsidR="00CA64AD">
        <w:t xml:space="preserve">te beginnen aan een React Native applicatie, heb je </w:t>
      </w:r>
      <w:r w:rsidR="00BD7E33">
        <w:t xml:space="preserve">een Javascript-library </w:t>
      </w:r>
      <w:r w:rsidR="00B4134E">
        <w:t>en een React-framework nodig. Via Node.js</w:t>
      </w:r>
      <w:r w:rsidR="003F24BD">
        <w:t>,</w:t>
      </w:r>
      <w:r w:rsidR="00156A11">
        <w:t xml:space="preserve"> een </w:t>
      </w:r>
      <w:r w:rsidR="00C84F38">
        <w:t xml:space="preserve">softwareplatform </w:t>
      </w:r>
      <w:r w:rsidR="00B0252A">
        <w:t xml:space="preserve">voor Javascript-toepassingen die we gewoonweg gebruiken met behulp van de </w:t>
      </w:r>
      <w:r w:rsidR="007402E3">
        <w:t>command prompt van de PC</w:t>
      </w:r>
      <w:r w:rsidR="003F24BD">
        <w:t xml:space="preserve">, installeren we </w:t>
      </w:r>
      <w:r w:rsidR="00FD6913">
        <w:t>“Create React Native App”</w:t>
      </w:r>
      <w:r w:rsidR="00D44BF3">
        <w:t xml:space="preserve">. In dit framework zit alles in dat we nodig hebben, zodra we dit geinstalleerd hebben kunnen we </w:t>
      </w:r>
      <w:r w:rsidR="0066335C">
        <w:t>een React Native project opzetten</w:t>
      </w:r>
      <w:r w:rsidR="00B33E82">
        <w:t xml:space="preserve">. Dit project kunnen we via een tekst-editor </w:t>
      </w:r>
      <w:r w:rsidR="009B2309">
        <w:t xml:space="preserve">aanpassen en </w:t>
      </w:r>
      <w:r w:rsidR="00501CE5">
        <w:t>uitbreiden</w:t>
      </w:r>
      <w:r w:rsidR="007309F4">
        <w:t xml:space="preserve">. Expo is een applicatie </w:t>
      </w:r>
      <w:r w:rsidR="00A859C2">
        <w:t xml:space="preserve">die we dan op onze GSM kunnen installeren </w:t>
      </w:r>
      <w:r w:rsidR="009B2309">
        <w:t>om een voorbeeld van on</w:t>
      </w:r>
      <w:r w:rsidR="00124F4D">
        <w:t xml:space="preserve">ze applicatie te projecteren. Dit framework opzetten in zijn geheel </w:t>
      </w:r>
      <w:r w:rsidR="000A5E32">
        <w:t>duurde zo’n 1u in totaal.</w:t>
      </w:r>
      <w:r w:rsidR="004E57F9">
        <w:t xml:space="preserve"> </w:t>
      </w:r>
      <w:r w:rsidR="00D0008E">
        <w:t xml:space="preserve">Je kan ook een emulator van Android </w:t>
      </w:r>
      <w:r w:rsidR="0033282A">
        <w:t>S</w:t>
      </w:r>
      <w:r w:rsidR="00D0008E">
        <w:t>tudio of Xcode gebruiken</w:t>
      </w:r>
      <w:r w:rsidR="0033282A">
        <w:t xml:space="preserve"> </w:t>
      </w:r>
      <w:r w:rsidR="006E6538">
        <w:t xml:space="preserve">voor je </w:t>
      </w:r>
      <w:r w:rsidR="00773F17">
        <w:t xml:space="preserve">voorbeeld. </w:t>
      </w:r>
    </w:p>
    <w:p w14:paraId="36EB4BAC" w14:textId="481058D6" w:rsidR="00D93B62" w:rsidRDefault="00E72A42" w:rsidP="00DC5A1C">
      <w:r>
        <w:t xml:space="preserve">Documentatie voor RN is vrij uitgebreid te vinden op het internet. </w:t>
      </w:r>
      <w:r w:rsidR="001E317A">
        <w:t xml:space="preserve">Voor een complexvrije applicatie zoals de onze </w:t>
      </w:r>
      <w:r w:rsidR="00816E0F">
        <w:t>is er meer als genoeg informatie te vinden op de officiële pagina van RN</w:t>
      </w:r>
      <w:r w:rsidR="004E57F9">
        <w:t xml:space="preserve">. </w:t>
      </w:r>
      <w:r w:rsidR="00174F6F">
        <w:t>Wat opviel bij het gebruiken van de RN-framework was dat bij errors</w:t>
      </w:r>
      <w:r w:rsidR="006F7606">
        <w:t xml:space="preserve"> het debuggen niet vlot verliep. Errors gaven </w:t>
      </w:r>
      <w:r w:rsidR="008E5174">
        <w:t>problemen</w:t>
      </w:r>
      <w:r w:rsidR="006F7606">
        <w:t xml:space="preserve"> aan op plaatsen die </w:t>
      </w:r>
      <w:r w:rsidR="00746C0D">
        <w:t xml:space="preserve">niet het probleem waren, problemen met de emulator, </w:t>
      </w:r>
      <w:r w:rsidR="005D1B5C">
        <w:t xml:space="preserve">problemen bij het installeren van bepaalde componenten voor je applicatie, … Op het internet staan wel oplossingen </w:t>
      </w:r>
      <w:r w:rsidR="008003E0">
        <w:t>maar het werd soms toch een serieuze zoektocht waardoor ik veel tijd ben kwijtgeraakt aan kleine problemen.</w:t>
      </w:r>
    </w:p>
    <w:p w14:paraId="0499F0AB" w14:textId="27A56EE9" w:rsidR="000C2614" w:rsidRDefault="000C2614" w:rsidP="00DC5A1C">
      <w:r>
        <w:t xml:space="preserve">Voor bepaalde componenten te gebruiken kon je Expo ook niet meer gebruiken </w:t>
      </w:r>
      <w:r w:rsidR="000C44EB">
        <w:t xml:space="preserve">omdat sommigen niet ondersteund werden, </w:t>
      </w:r>
      <w:r>
        <w:t xml:space="preserve">waardoor je je project moest </w:t>
      </w:r>
      <w:r w:rsidR="00720208">
        <w:t>losmaken</w:t>
      </w:r>
      <w:r w:rsidR="004D7108">
        <w:t xml:space="preserve"> van Expo.</w:t>
      </w:r>
      <w:r w:rsidR="00720208">
        <w:t xml:space="preserve"> Dit betekende dan ook dat een heel deel van je infrastructuur wegviel waardoor </w:t>
      </w:r>
      <w:r w:rsidR="003D6BA7">
        <w:t xml:space="preserve">we alles via Android Studio moesten </w:t>
      </w:r>
      <w:r w:rsidR="000C44EB">
        <w:t>opzetten</w:t>
      </w:r>
      <w:r w:rsidR="0075635A">
        <w:t xml:space="preserve"> en alles niet meer vlot verliep </w:t>
      </w:r>
      <w:r w:rsidR="00E36A9C">
        <w:t>zoals bij het Expo-build proces.</w:t>
      </w:r>
    </w:p>
    <w:p w14:paraId="109CB8EA" w14:textId="392581DC" w:rsidR="00E36A9C" w:rsidRPr="00DC5A1C" w:rsidRDefault="00A50C09" w:rsidP="00DC5A1C">
      <w:r>
        <w:t>Door deze problemen werd ook een simpel project tijdrovend</w:t>
      </w:r>
      <w:r w:rsidR="00FD175B">
        <w:t xml:space="preserve"> </w:t>
      </w:r>
      <w:r w:rsidR="00B55EA4">
        <w:t xml:space="preserve">om te creëren en heeft het uiteindelijk </w:t>
      </w:r>
      <w:r w:rsidR="00F30B4C">
        <w:t xml:space="preserve">zo’n </w:t>
      </w:r>
      <w:r w:rsidR="0043087E">
        <w:t>100</w:t>
      </w:r>
      <w:r w:rsidR="005F0B06">
        <w:t xml:space="preserve"> uren</w:t>
      </w:r>
      <w:r w:rsidR="00F30B4C">
        <w:t xml:space="preserve"> geduurd om het te make</w:t>
      </w:r>
      <w:r w:rsidR="007433E3">
        <w:t>n van begin tot einde.</w:t>
      </w:r>
    </w:p>
    <w:p w14:paraId="578D58C1" w14:textId="77777777" w:rsidR="009E2E5A" w:rsidRPr="009E2E5A" w:rsidRDefault="009E2E5A" w:rsidP="009E2E5A"/>
    <w:p w14:paraId="2DBAE6B3" w14:textId="77777777" w:rsidR="003601DE" w:rsidRDefault="003601DE" w:rsidP="003601DE">
      <w:pPr>
        <w:pStyle w:val="Kop2"/>
        <w:spacing w:before="120" w:after="120"/>
        <w:ind w:left="578" w:hanging="578"/>
      </w:pPr>
      <w:bookmarkStart w:id="52" w:name="_Toc499557206"/>
      <w:bookmarkStart w:id="53" w:name="_Toc508698655"/>
      <w:r>
        <w:t>Snelheid en geheugen</w:t>
      </w:r>
      <w:bookmarkEnd w:id="52"/>
      <w:bookmarkEnd w:id="53"/>
    </w:p>
    <w:p w14:paraId="76312B34" w14:textId="77777777" w:rsidR="003601DE" w:rsidRDefault="003601DE" w:rsidP="003601DE">
      <w:pPr>
        <w:pStyle w:val="Kop2"/>
        <w:spacing w:before="120" w:after="120"/>
        <w:ind w:left="578" w:hanging="578"/>
      </w:pPr>
      <w:bookmarkStart w:id="54" w:name="_Toc499557207"/>
      <w:bookmarkStart w:id="55" w:name="_Toc508698656"/>
      <w:r>
        <w:t>User experience</w:t>
      </w:r>
      <w:bookmarkEnd w:id="54"/>
      <w:bookmarkEnd w:id="55"/>
    </w:p>
    <w:p w14:paraId="57536359" w14:textId="77777777" w:rsidR="003601DE" w:rsidRDefault="003601DE" w:rsidP="003601DE">
      <w:pPr>
        <w:pStyle w:val="Kop2"/>
        <w:spacing w:before="120" w:after="120"/>
        <w:ind w:left="578" w:hanging="578"/>
      </w:pPr>
      <w:bookmarkStart w:id="56" w:name="_Toc499557208"/>
      <w:bookmarkStart w:id="57" w:name="_Toc508698657"/>
      <w:r>
        <w:t>Conclusie</w:t>
      </w:r>
      <w:bookmarkEnd w:id="56"/>
      <w:bookmarkEnd w:id="57"/>
    </w:p>
    <w:p w14:paraId="3517381B" w14:textId="77777777" w:rsidR="003601DE" w:rsidRPr="00D718FC" w:rsidRDefault="003601DE" w:rsidP="003601DE">
      <w:pPr>
        <w:pStyle w:val="Kop1"/>
        <w:spacing w:before="240" w:after="480"/>
        <w:ind w:left="431" w:hanging="431"/>
      </w:pPr>
      <w:bookmarkStart w:id="58" w:name="_Toc499557209"/>
      <w:bookmarkStart w:id="59" w:name="_Toc508698658"/>
      <w:r>
        <w:t>Besluit</w:t>
      </w:r>
      <w:bookmarkEnd w:id="58"/>
      <w:bookmarkEnd w:id="59"/>
    </w:p>
    <w:p w14:paraId="56D0376D" w14:textId="77777777" w:rsidR="003601DE" w:rsidRDefault="003601DE" w:rsidP="003601DE"/>
    <w:p w14:paraId="0CEB45B7" w14:textId="77777777" w:rsidR="003601DE" w:rsidRPr="00365D63" w:rsidRDefault="003601DE" w:rsidP="003601DE">
      <w:pPr>
        <w:pStyle w:val="Kop1"/>
        <w:spacing w:before="240" w:after="480"/>
        <w:ind w:left="431" w:hanging="431"/>
        <w:sectPr w:rsidR="003601DE" w:rsidRPr="00365D63" w:rsidSect="00EA4F95">
          <w:headerReference w:type="default" r:id="rId41"/>
          <w:footerReference w:type="even" r:id="rId42"/>
          <w:footerReference w:type="default" r:id="rId43"/>
          <w:pgSz w:w="11906" w:h="16838" w:code="9"/>
          <w:pgMar w:top="1417" w:right="1417" w:bottom="1417" w:left="1417" w:header="708" w:footer="708" w:gutter="0"/>
          <w:pgNumType w:fmt="lowerRoman" w:start="1"/>
          <w:cols w:space="708"/>
          <w:docGrid w:linePitch="360"/>
        </w:sectPr>
      </w:pPr>
    </w:p>
    <w:p w14:paraId="38DE2D49" w14:textId="77777777" w:rsidR="003601DE" w:rsidRDefault="003601DE" w:rsidP="003601DE">
      <w:pPr>
        <w:pStyle w:val="Kop1zondernummering"/>
      </w:pPr>
      <w:bookmarkStart w:id="60" w:name="_Toc496866294"/>
      <w:bookmarkStart w:id="61" w:name="_Toc499557210"/>
      <w:bookmarkStart w:id="62" w:name="_Toc508698659"/>
      <w:r>
        <w:lastRenderedPageBreak/>
        <w:t>Referenties</w:t>
      </w:r>
      <w:bookmarkEnd w:id="60"/>
      <w:bookmarkEnd w:id="61"/>
      <w:bookmarkEnd w:id="62"/>
    </w:p>
    <w:p w14:paraId="3E7C1F03" w14:textId="77777777" w:rsidR="003601DE" w:rsidRDefault="003601DE" w:rsidP="003601DE">
      <w:pPr>
        <w:rPr>
          <w:i/>
          <w:color w:val="808080" w:themeColor="background1" w:themeShade="80"/>
        </w:rPr>
      </w:pPr>
      <w:r>
        <w:rPr>
          <w:i/>
          <w:color w:val="808080" w:themeColor="background1" w:themeShade="80"/>
        </w:rPr>
        <w:t>Hier komt de volledige referentielijst in de gekozen stijl APA of IEEE.</w:t>
      </w:r>
    </w:p>
    <w:p w14:paraId="3ABE9998" w14:textId="77777777" w:rsidR="003601DE" w:rsidRDefault="00C61714" w:rsidP="003601DE">
      <w:hyperlink r:id="rId44" w:history="1">
        <w:r w:rsidR="003601DE" w:rsidRPr="003F256D">
          <w:rPr>
            <w:rStyle w:val="Hyperlink"/>
          </w:rPr>
          <w:t>https://en.wikipedia.org/wiki/Qt_(software)</w:t>
        </w:r>
      </w:hyperlink>
    </w:p>
    <w:p w14:paraId="3D173E73" w14:textId="77777777" w:rsidR="003601DE" w:rsidRDefault="00C61714" w:rsidP="003601DE">
      <w:hyperlink r:id="rId45" w:history="1">
        <w:r w:rsidR="003601DE" w:rsidRPr="003F256D">
          <w:rPr>
            <w:rStyle w:val="Hyperlink"/>
          </w:rPr>
          <w:t>https://zappware.com/</w:t>
        </w:r>
      </w:hyperlink>
    </w:p>
    <w:p w14:paraId="3FC3A0A3" w14:textId="77777777" w:rsidR="003601DE" w:rsidRDefault="003601DE" w:rsidP="003601DE">
      <w:r w:rsidRPr="0040512C">
        <w:t>https://nl.wikipedia.org/wiki/Qt-toolkit</w:t>
      </w:r>
    </w:p>
    <w:p w14:paraId="4EF66568" w14:textId="77777777" w:rsidR="003601DE" w:rsidRDefault="003601DE" w:rsidP="003601DE">
      <w:r w:rsidRPr="009E74AE">
        <w:t xml:space="preserve">https://en.wikipedia.org/wiki/React_(JavaScript_library) </w:t>
      </w:r>
      <w:r>
        <w:br w:type="page"/>
      </w:r>
    </w:p>
    <w:p w14:paraId="5D9D189A" w14:textId="77777777" w:rsidR="00F01E7D" w:rsidRPr="00F01E7D" w:rsidRDefault="00F01E7D" w:rsidP="00F01E7D">
      <w:pPr>
        <w:rPr>
          <w:rFonts w:asciiTheme="minorHAnsi" w:hAnsiTheme="minorHAnsi" w:cstheme="minorHAnsi"/>
        </w:rPr>
      </w:pPr>
    </w:p>
    <w:p w14:paraId="6EC5B345" w14:textId="77777777" w:rsidR="00F01E7D" w:rsidRPr="00F01E7D" w:rsidRDefault="00F01E7D" w:rsidP="00F01E7D">
      <w:pPr>
        <w:rPr>
          <w:rFonts w:asciiTheme="minorHAnsi" w:hAnsiTheme="minorHAnsi" w:cstheme="minorHAnsi"/>
        </w:rPr>
      </w:pPr>
    </w:p>
    <w:p w14:paraId="317B4A6A" w14:textId="77777777" w:rsidR="00F01E7D" w:rsidRPr="00F01E7D" w:rsidRDefault="00F01E7D" w:rsidP="00F01E7D">
      <w:pPr>
        <w:rPr>
          <w:rFonts w:asciiTheme="minorHAnsi" w:hAnsiTheme="minorHAnsi" w:cstheme="minorHAnsi"/>
        </w:rPr>
      </w:pPr>
    </w:p>
    <w:p w14:paraId="61E29128" w14:textId="77777777" w:rsidR="00F01E7D" w:rsidRPr="00F01E7D" w:rsidRDefault="00F01E7D" w:rsidP="00F01E7D">
      <w:pPr>
        <w:rPr>
          <w:rFonts w:asciiTheme="minorHAnsi" w:hAnsiTheme="minorHAnsi" w:cstheme="minorHAnsi"/>
        </w:rPr>
      </w:pPr>
    </w:p>
    <w:p w14:paraId="4BE7A4C4" w14:textId="77777777" w:rsidR="00F01E7D" w:rsidRPr="00F01E7D" w:rsidRDefault="00F01E7D" w:rsidP="00F01E7D">
      <w:pPr>
        <w:rPr>
          <w:rFonts w:asciiTheme="minorHAnsi" w:hAnsiTheme="minorHAnsi" w:cstheme="minorHAnsi"/>
        </w:rPr>
      </w:pPr>
    </w:p>
    <w:p w14:paraId="10A8C900" w14:textId="77777777" w:rsidR="00F01E7D" w:rsidRPr="00F01E7D" w:rsidRDefault="00F01E7D" w:rsidP="00F01E7D">
      <w:pPr>
        <w:rPr>
          <w:rFonts w:asciiTheme="minorHAnsi" w:hAnsiTheme="minorHAnsi" w:cstheme="minorHAnsi"/>
        </w:rPr>
      </w:pPr>
    </w:p>
    <w:p w14:paraId="3633B7A7" w14:textId="77777777" w:rsidR="00F01E7D" w:rsidRPr="00F01E7D" w:rsidRDefault="00F01E7D" w:rsidP="00F01E7D">
      <w:pPr>
        <w:rPr>
          <w:rFonts w:asciiTheme="minorHAnsi" w:hAnsiTheme="minorHAnsi" w:cstheme="minorHAnsi"/>
        </w:rPr>
      </w:pPr>
    </w:p>
    <w:p w14:paraId="79195369" w14:textId="77777777" w:rsidR="00F01E7D" w:rsidRPr="00F01E7D" w:rsidRDefault="00F01E7D" w:rsidP="00F01E7D">
      <w:pPr>
        <w:rPr>
          <w:rFonts w:asciiTheme="minorHAnsi" w:hAnsiTheme="minorHAnsi" w:cstheme="minorHAnsi"/>
        </w:rPr>
      </w:pPr>
    </w:p>
    <w:p w14:paraId="5BA1E9DD" w14:textId="77777777" w:rsidR="00F01E7D" w:rsidRPr="00F01E7D" w:rsidRDefault="00F01E7D" w:rsidP="00F01E7D">
      <w:pPr>
        <w:rPr>
          <w:rFonts w:asciiTheme="minorHAnsi" w:hAnsiTheme="minorHAnsi" w:cstheme="minorHAnsi"/>
        </w:rPr>
      </w:pPr>
    </w:p>
    <w:p w14:paraId="6D95B3E6" w14:textId="77777777" w:rsidR="00F01E7D" w:rsidRPr="00F01E7D" w:rsidRDefault="00F01E7D" w:rsidP="00F01E7D">
      <w:pPr>
        <w:rPr>
          <w:rFonts w:asciiTheme="minorHAnsi" w:hAnsiTheme="minorHAnsi" w:cstheme="minorHAnsi"/>
        </w:rPr>
      </w:pPr>
    </w:p>
    <w:p w14:paraId="23237EFC" w14:textId="77777777" w:rsidR="00F01E7D" w:rsidRPr="00F01E7D" w:rsidRDefault="00F01E7D" w:rsidP="00F01E7D">
      <w:pPr>
        <w:rPr>
          <w:rFonts w:asciiTheme="minorHAnsi" w:hAnsiTheme="minorHAnsi" w:cstheme="minorHAnsi"/>
        </w:rPr>
      </w:pPr>
    </w:p>
    <w:p w14:paraId="23CB49EA"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48DF4A9B" w14:textId="77777777" w:rsidR="00440ACC" w:rsidRDefault="00440ACC" w:rsidP="00E60427">
      <w:pPr>
        <w:pStyle w:val="Titel0"/>
      </w:pPr>
      <w:bookmarkStart w:id="63" w:name="_Toc508698660"/>
      <w:r w:rsidRPr="002532A4">
        <w:lastRenderedPageBreak/>
        <w:t>Bijlagen</w:t>
      </w:r>
      <w:bookmarkEnd w:id="63"/>
    </w:p>
    <w:p w14:paraId="393E09C8" w14:textId="77777777" w:rsidR="004B5FF3" w:rsidRDefault="004B5FF3" w:rsidP="004B5FF3">
      <w:r w:rsidRPr="00B835F2">
        <w:t xml:space="preserve">Bijlagen worden </w:t>
      </w:r>
      <w:r>
        <w:t>bij voorkeur enkel</w:t>
      </w:r>
      <w:r w:rsidRPr="00B835F2">
        <w:t xml:space="preserve"> elekt</w:t>
      </w:r>
      <w:r>
        <w:t>ronisch ter beschikking gesteld. Indien essentieel kunnen in overleg met de promotor bijlagen in de scriptie opgenomen worden of als apart boekdeel voorzien worden.</w:t>
      </w:r>
    </w:p>
    <w:p w14:paraId="1C09FF98" w14:textId="77777777" w:rsidR="004B5FF3" w:rsidRDefault="004B5FF3" w:rsidP="004B5FF3"/>
    <w:p w14:paraId="469F3E10" w14:textId="77777777" w:rsidR="004B5FF3" w:rsidRDefault="004B5FF3" w:rsidP="004B5FF3">
      <w:r>
        <w:t>Er wordt wel steeds een lijst met vermelding van alle bijlagen opgenomen in de scriptie. Bijlagen worden genummerd het een drukletter A, B, C, …</w:t>
      </w:r>
    </w:p>
    <w:p w14:paraId="661CCF77" w14:textId="77777777" w:rsidR="004B5FF3" w:rsidRDefault="004B5FF3" w:rsidP="004B5FF3"/>
    <w:p w14:paraId="7A4FF865" w14:textId="77777777" w:rsidR="004B5FF3" w:rsidRDefault="004B5FF3" w:rsidP="004B5FF3">
      <w:r>
        <w:t>Bijlage A</w:t>
      </w:r>
      <w:r>
        <w:tab/>
        <w:t>Detailtekeningen van de proefopstelling</w:t>
      </w:r>
    </w:p>
    <w:p w14:paraId="68F937AB" w14:textId="77777777" w:rsidR="003D78FF" w:rsidRDefault="004B5FF3" w:rsidP="004B5FF3">
      <w:pPr>
        <w:sectPr w:rsidR="003D78FF" w:rsidSect="00E95554">
          <w:headerReference w:type="even" r:id="rId46"/>
          <w:headerReference w:type="default" r:id="rId47"/>
          <w:footerReference w:type="even" r:id="rId48"/>
          <w:footerReference w:type="default" r:id="rId49"/>
          <w:footerReference w:type="first" r:id="rId50"/>
          <w:type w:val="oddPage"/>
          <w:pgSz w:w="11906" w:h="16838"/>
          <w:pgMar w:top="1418" w:right="1418" w:bottom="1418" w:left="1418" w:header="709" w:footer="709" w:gutter="0"/>
          <w:cols w:space="708"/>
          <w:docGrid w:linePitch="360"/>
        </w:sectPr>
      </w:pPr>
      <w:r>
        <w:t>Bijlage B</w:t>
      </w:r>
      <w:r>
        <w:tab/>
        <w:t>Meetgegevens (op US</w:t>
      </w:r>
    </w:p>
    <w:p w14:paraId="3BD99A6D" w14:textId="77777777" w:rsidR="00725403" w:rsidRPr="006734E4" w:rsidRDefault="00725403" w:rsidP="006734E4">
      <w:pPr>
        <w:sectPr w:rsidR="00725403" w:rsidRPr="006734E4" w:rsidSect="003D78FF">
          <w:footerReference w:type="default" r:id="rId51"/>
          <w:pgSz w:w="11906" w:h="16838"/>
          <w:pgMar w:top="1418" w:right="1418" w:bottom="1418" w:left="1418" w:header="709" w:footer="709" w:gutter="0"/>
          <w:pgNumType w:start="1"/>
          <w:cols w:space="708"/>
          <w:docGrid w:linePitch="360"/>
        </w:sectPr>
      </w:pPr>
    </w:p>
    <w:p w14:paraId="26061261"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51FBD15A" w14:textId="77777777" w:rsidR="00060C9B" w:rsidRDefault="00060C9B" w:rsidP="00B32AEF">
      <w:pPr>
        <w:pStyle w:val="BackCoverAdres1"/>
        <w:spacing w:after="0"/>
        <w:ind w:right="113"/>
        <w:rPr>
          <w:lang w:val="fr-BE"/>
        </w:rPr>
      </w:pPr>
      <w:r w:rsidRPr="00735CAF">
        <w:rPr>
          <w:lang w:val="fr-BE"/>
        </w:rPr>
        <w:t xml:space="preserve">CAMPUS </w:t>
      </w:r>
      <w:r>
        <w:rPr>
          <w:lang w:val="fr-BE"/>
        </w:rPr>
        <w:t>GEEl</w:t>
      </w:r>
    </w:p>
    <w:p w14:paraId="449B59CA" w14:textId="77777777" w:rsidR="00060C9B" w:rsidRDefault="00060C9B" w:rsidP="00B32AEF">
      <w:pPr>
        <w:pStyle w:val="BACKCOVERAdres20"/>
        <w:spacing w:after="0"/>
        <w:ind w:right="113"/>
      </w:pPr>
      <w:r>
        <w:t>Kleinhoefstraat 4</w:t>
      </w:r>
    </w:p>
    <w:p w14:paraId="16D06A09" w14:textId="77777777" w:rsidR="00060C9B" w:rsidRPr="00AA6C14" w:rsidRDefault="00060C9B" w:rsidP="00B32AEF">
      <w:pPr>
        <w:pStyle w:val="BACKCOVERAdres20"/>
        <w:spacing w:after="0"/>
        <w:ind w:right="113"/>
      </w:pPr>
      <w:r>
        <w:t>2440 GEEL</w:t>
      </w:r>
      <w:r w:rsidRPr="00AA6C14">
        <w:t>, België</w:t>
      </w:r>
    </w:p>
    <w:p w14:paraId="548091F7" w14:textId="77777777" w:rsidR="00060C9B" w:rsidRPr="007E6D2F" w:rsidRDefault="00060C9B" w:rsidP="00B32AEF">
      <w:pPr>
        <w:pStyle w:val="BACKCOVERAdres20"/>
        <w:spacing w:after="0"/>
        <w:ind w:right="113"/>
      </w:pPr>
      <w:r w:rsidRPr="007E6D2F">
        <w:t xml:space="preserve">tel. + 32 </w:t>
      </w:r>
      <w:r>
        <w:t>14 80 22 40</w:t>
      </w:r>
    </w:p>
    <w:p w14:paraId="636CA17F" w14:textId="77777777" w:rsidR="00060C9B" w:rsidRPr="00717127" w:rsidRDefault="00060C9B" w:rsidP="00B32AEF">
      <w:pPr>
        <w:pStyle w:val="BACKCOVERAdres20"/>
        <w:spacing w:after="0"/>
        <w:ind w:right="113"/>
        <w:rPr>
          <w:rStyle w:val="Hyperlink"/>
        </w:rPr>
      </w:pPr>
      <w:r w:rsidRPr="00717127">
        <w:t>iiw.geel@kuleuven.be</w:t>
      </w:r>
    </w:p>
    <w:p w14:paraId="597C6D23" w14:textId="77777777" w:rsidR="00060C9B" w:rsidRPr="003D78FF" w:rsidRDefault="00C61714" w:rsidP="00B32AEF">
      <w:pPr>
        <w:pStyle w:val="BACKCOVERAdres20"/>
        <w:spacing w:after="0"/>
        <w:ind w:right="113"/>
      </w:pPr>
      <w:hyperlink r:id="rId52" w:history="1">
        <w:r w:rsidR="00060C9B" w:rsidRPr="003D78FF">
          <w:rPr>
            <w:rStyle w:val="Hyperlink"/>
          </w:rPr>
          <w:t>www.iiw.kuleuven.be</w:t>
        </w:r>
      </w:hyperlink>
    </w:p>
    <w:p w14:paraId="1573B60D" w14:textId="77777777" w:rsidR="00064EB5" w:rsidRDefault="00064EB5" w:rsidP="00060C9B">
      <w:pPr>
        <w:pStyle w:val="BackCoverAdres1"/>
      </w:pPr>
    </w:p>
    <w:p w14:paraId="131BDE80" w14:textId="77777777" w:rsidR="00064EB5" w:rsidRPr="00064EB5" w:rsidRDefault="00064EB5" w:rsidP="00064EB5"/>
    <w:p w14:paraId="2F339CCF" w14:textId="77777777" w:rsidR="00064EB5" w:rsidRPr="00064EB5" w:rsidRDefault="00064EB5" w:rsidP="00064EB5"/>
    <w:p w14:paraId="6A136F8A" w14:textId="77777777" w:rsidR="00064EB5" w:rsidRPr="00064EB5" w:rsidRDefault="00064EB5" w:rsidP="00064EB5"/>
    <w:p w14:paraId="06AADFC5" w14:textId="77777777" w:rsidR="00064EB5" w:rsidRPr="00064EB5" w:rsidRDefault="00064EB5" w:rsidP="00064EB5"/>
    <w:p w14:paraId="64574BDA" w14:textId="77777777" w:rsidR="00064EB5" w:rsidRPr="00064EB5" w:rsidRDefault="00064EB5" w:rsidP="00064EB5"/>
    <w:p w14:paraId="0405C862" w14:textId="77777777" w:rsidR="00064EB5" w:rsidRPr="00064EB5" w:rsidRDefault="00064EB5" w:rsidP="00064EB5"/>
    <w:p w14:paraId="6CE51770" w14:textId="77777777" w:rsidR="00064EB5" w:rsidRPr="00064EB5" w:rsidRDefault="00064EB5" w:rsidP="00064EB5"/>
    <w:p w14:paraId="2BC11A9A" w14:textId="77777777" w:rsidR="00064EB5" w:rsidRPr="00064EB5" w:rsidRDefault="00064EB5" w:rsidP="00064EB5"/>
    <w:p w14:paraId="2A26439D" w14:textId="77777777" w:rsidR="00064EB5" w:rsidRPr="00064EB5" w:rsidRDefault="00064EB5" w:rsidP="00064EB5"/>
    <w:p w14:paraId="18FCA452" w14:textId="77777777" w:rsidR="00064EB5" w:rsidRPr="00064EB5" w:rsidRDefault="00064EB5" w:rsidP="00064EB5"/>
    <w:p w14:paraId="2F389FCD" w14:textId="77777777" w:rsidR="00064EB5" w:rsidRPr="00064EB5" w:rsidRDefault="00064EB5" w:rsidP="00064EB5"/>
    <w:p w14:paraId="2A57564A" w14:textId="77777777" w:rsidR="00064EB5" w:rsidRPr="00064EB5" w:rsidRDefault="00064EB5" w:rsidP="00064EB5"/>
    <w:p w14:paraId="73960E0D" w14:textId="77777777" w:rsidR="00064EB5" w:rsidRPr="00064EB5" w:rsidRDefault="00064EB5" w:rsidP="00064EB5"/>
    <w:p w14:paraId="5EA5F943" w14:textId="77777777" w:rsidR="00064EB5" w:rsidRPr="00064EB5" w:rsidRDefault="00064EB5" w:rsidP="00064EB5"/>
    <w:p w14:paraId="205878F3" w14:textId="77777777" w:rsidR="00064EB5" w:rsidRPr="00064EB5" w:rsidRDefault="00064EB5" w:rsidP="00064EB5"/>
    <w:p w14:paraId="7D24D48C" w14:textId="77777777" w:rsidR="00064EB5" w:rsidRPr="00064EB5" w:rsidRDefault="00064EB5" w:rsidP="00064EB5"/>
    <w:p w14:paraId="08FAE9A3" w14:textId="77777777" w:rsidR="00064EB5" w:rsidRPr="00064EB5" w:rsidRDefault="00064EB5" w:rsidP="00064EB5"/>
    <w:p w14:paraId="1CE1BF8D" w14:textId="77777777" w:rsidR="00064EB5" w:rsidRPr="00064EB5" w:rsidRDefault="00064EB5" w:rsidP="00064EB5"/>
    <w:p w14:paraId="1B7E3394" w14:textId="77777777" w:rsidR="00064EB5" w:rsidRPr="00064EB5" w:rsidRDefault="00064EB5" w:rsidP="00064EB5"/>
    <w:p w14:paraId="538D86D0" w14:textId="77777777" w:rsidR="00064EB5" w:rsidRPr="00064EB5" w:rsidRDefault="00064EB5" w:rsidP="00064EB5"/>
    <w:p w14:paraId="7779AF6D" w14:textId="77777777" w:rsidR="00064EB5" w:rsidRPr="00064EB5" w:rsidRDefault="00064EB5" w:rsidP="00064EB5"/>
    <w:p w14:paraId="124BEEF2" w14:textId="77777777" w:rsidR="00064EB5" w:rsidRPr="00064EB5" w:rsidRDefault="00064EB5" w:rsidP="00064EB5"/>
    <w:p w14:paraId="061A879E" w14:textId="77777777" w:rsidR="00064EB5" w:rsidRDefault="00064EB5" w:rsidP="00064EB5"/>
    <w:sectPr w:rsidR="00064EB5" w:rsidSect="00E95554">
      <w:headerReference w:type="even" r:id="rId53"/>
      <w:headerReference w:type="default" r:id="rId54"/>
      <w:footerReference w:type="even" r:id="rId55"/>
      <w:footerReference w:type="default" r:id="rId56"/>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F5E4D" w14:textId="77777777" w:rsidR="00776A8E" w:rsidRDefault="00776A8E" w:rsidP="00986956">
      <w:pPr>
        <w:spacing w:line="240" w:lineRule="auto"/>
      </w:pPr>
      <w:r>
        <w:separator/>
      </w:r>
    </w:p>
  </w:endnote>
  <w:endnote w:type="continuationSeparator" w:id="0">
    <w:p w14:paraId="30675560" w14:textId="77777777" w:rsidR="00776A8E" w:rsidRDefault="00776A8E"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C61714" w14:paraId="7CF5BA2F" w14:textId="77777777" w:rsidTr="000739D3">
      <w:trPr>
        <w:trHeight w:hRule="exact" w:val="2268"/>
      </w:trPr>
      <w:tc>
        <w:tcPr>
          <w:tcW w:w="11170" w:type="dxa"/>
          <w:shd w:val="clear" w:color="auto" w:fill="auto"/>
        </w:tcPr>
        <w:p w14:paraId="50B64EB1" w14:textId="77777777" w:rsidR="00C61714" w:rsidRDefault="00C61714" w:rsidP="000E50CE">
          <w:pPr>
            <w:pStyle w:val="Koptekst"/>
          </w:pPr>
        </w:p>
      </w:tc>
    </w:tr>
  </w:tbl>
  <w:p w14:paraId="79F48DC3" w14:textId="77777777" w:rsidR="00C61714" w:rsidRDefault="00C61714" w:rsidP="000E50CE">
    <w:pPr>
      <w:pStyle w:val="Voettekst"/>
    </w:pPr>
    <w:r>
      <w:rPr>
        <w:noProof/>
        <w:lang w:val="en-GB" w:eastAsia="en-GB"/>
      </w:rPr>
      <mc:AlternateContent>
        <mc:Choice Requires="wps">
          <w:drawing>
            <wp:anchor distT="0" distB="0" distL="114300" distR="114300" simplePos="0" relativeHeight="251675648" behindDoc="0" locked="0" layoutInCell="1" allowOverlap="1" wp14:anchorId="71CE482F" wp14:editId="11B42737">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75266" w14:textId="77777777" w:rsidR="00C61714" w:rsidRPr="00456A6F" w:rsidRDefault="00C61714"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E482F" id="_x0000_t202" coordsize="21600,21600" o:spt="202" path="m,l,21600r21600,l21600,xe">
              <v:stroke joinstyle="miter"/>
              <v:path gradientshapeok="t" o:connecttype="rect"/>
            </v:shapetype>
            <v:shape id="Tekstvak 28" o:spid="_x0000_s1036"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43D75266" w14:textId="77777777" w:rsidR="00C61714" w:rsidRPr="00456A6F" w:rsidRDefault="00C61714"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870F" w14:textId="0A410457" w:rsidR="00C61714" w:rsidRPr="001D78C1" w:rsidRDefault="00C61714" w:rsidP="000E50CE">
    <w:pPr>
      <w:pStyle w:val="Voettekst"/>
    </w:pPr>
    <w:r>
      <w:fldChar w:fldCharType="begin"/>
    </w:r>
    <w:r w:rsidRPr="00C64ECD">
      <w:rPr>
        <w:lang w:val="en-US"/>
      </w:rPr>
      <w:instrText xml:space="preserve"> STYLEREF  "Kop 1" \n  \* MERGEFORMAT </w:instrText>
    </w:r>
    <w:r>
      <w:fldChar w:fldCharType="separate"/>
    </w:r>
    <w:r w:rsidRPr="00C04F2E">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C04F2E">
      <w:rPr>
        <w:b/>
        <w:bCs/>
        <w:noProof/>
        <w:lang w:val="en-US"/>
      </w:rPr>
      <w:t>Inleiding</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Content>
      <w:p w14:paraId="53D5152C" w14:textId="77777777" w:rsidR="00C61714" w:rsidRDefault="00C61714">
        <w:pPr>
          <w:pStyle w:val="Voettekst"/>
        </w:pPr>
        <w:r>
          <w:fldChar w:fldCharType="begin"/>
        </w:r>
        <w:r>
          <w:instrText>PAGE   \* MERGEFORMAT</w:instrText>
        </w:r>
        <w:r>
          <w:fldChar w:fldCharType="separate"/>
        </w:r>
        <w:r w:rsidRPr="00F906AE">
          <w:rPr>
            <w:noProof/>
            <w:lang w:val="nl-NL"/>
          </w:rPr>
          <w:t>8</w:t>
        </w:r>
        <w:r>
          <w:fldChar w:fldCharType="end"/>
        </w:r>
      </w:p>
    </w:sdtContent>
  </w:sdt>
  <w:p w14:paraId="309A24CF" w14:textId="77777777" w:rsidR="00C61714" w:rsidRDefault="00C61714">
    <w:pPr>
      <w:pStyle w:val="Voetteks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Content>
      <w:p w14:paraId="4B23614D" w14:textId="4740F5D0" w:rsidR="00C61714" w:rsidRDefault="00C61714" w:rsidP="00EA4F95">
        <w:pPr>
          <w:pStyle w:val="Voettekst"/>
          <w:jc w:val="center"/>
        </w:pPr>
        <w:r>
          <w:fldChar w:fldCharType="begin"/>
        </w:r>
        <w:r>
          <w:instrText>PAGE   \* MERGEFORMAT</w:instrText>
        </w:r>
        <w:r>
          <w:fldChar w:fldCharType="separate"/>
        </w:r>
        <w:r w:rsidRPr="003E0A9A">
          <w:rPr>
            <w:noProof/>
            <w:lang w:val="nl-NL"/>
          </w:rPr>
          <w:t>xiv</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5129A" w14:textId="77777777" w:rsidR="00C61714" w:rsidRPr="009F4468" w:rsidRDefault="00C61714"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603313"/>
      <w:docPartObj>
        <w:docPartGallery w:val="Page Numbers (Bottom of Page)"/>
        <w:docPartUnique/>
      </w:docPartObj>
    </w:sdtPr>
    <w:sdtContent>
      <w:p w14:paraId="4E219DCC" w14:textId="4B0A7004" w:rsidR="00C61714" w:rsidRPr="00251CAB" w:rsidRDefault="00C61714" w:rsidP="00A16568">
        <w:pPr>
          <w:pStyle w:val="Voettekst"/>
          <w:jc w:val="center"/>
        </w:pPr>
        <w:r>
          <w:fldChar w:fldCharType="begin"/>
        </w:r>
        <w:r>
          <w:instrText>PAGE   \* MERGEFORMAT</w:instrText>
        </w:r>
        <w:r>
          <w:fldChar w:fldCharType="separate"/>
        </w:r>
        <w:r w:rsidRPr="003E0A9A">
          <w:rPr>
            <w:noProof/>
            <w:lang w:val="nl-NL"/>
          </w:rPr>
          <w:t>19</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BA30" w14:textId="65F6D2D2" w:rsidR="00C61714" w:rsidRPr="001D78C1" w:rsidRDefault="00C61714"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406785"/>
      <w:docPartObj>
        <w:docPartGallery w:val="Page Numbers (Bottom of Page)"/>
        <w:docPartUnique/>
      </w:docPartObj>
    </w:sdtPr>
    <w:sdtContent>
      <w:p w14:paraId="5A52974B" w14:textId="700079CB" w:rsidR="00C61714" w:rsidRPr="00251CAB" w:rsidRDefault="00C61714" w:rsidP="00A16568">
        <w:pPr>
          <w:pStyle w:val="Voettekst"/>
          <w:jc w:val="center"/>
        </w:pPr>
        <w:r>
          <w:t xml:space="preserve">A. </w:t>
        </w:r>
        <w:r>
          <w:fldChar w:fldCharType="begin"/>
        </w:r>
        <w:r>
          <w:instrText>PAGE   \* MERGEFORMAT</w:instrText>
        </w:r>
        <w:r>
          <w:fldChar w:fldCharType="separate"/>
        </w:r>
        <w:r w:rsidRPr="003E0A9A">
          <w:rPr>
            <w:noProof/>
            <w:lang w:val="nl-NL"/>
          </w:rPr>
          <w:t>1</w:t>
        </w:r>
        <w: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D1CF" w14:textId="77777777" w:rsidR="00C61714" w:rsidRPr="0004429D" w:rsidRDefault="00C61714" w:rsidP="0004429D">
    <w:pPr>
      <w:pStyle w:val="Voettekst"/>
    </w:pPr>
    <w:r>
      <w:rPr>
        <w:noProof/>
        <w:lang w:val="en-GB" w:eastAsia="en-GB"/>
      </w:rPr>
      <mc:AlternateContent>
        <mc:Choice Requires="wps">
          <w:drawing>
            <wp:anchor distT="0" distB="0" distL="114300" distR="114300" simplePos="0" relativeHeight="251657216" behindDoc="1" locked="0" layoutInCell="1" allowOverlap="1" wp14:anchorId="54C1F38E" wp14:editId="2FA963B5">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DABEA" w14:textId="77777777" w:rsidR="00C61714" w:rsidRPr="00394CF7" w:rsidRDefault="00C61714"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1F38E" id="_x0000_t202" coordsize="21600,21600" o:spt="202" path="m,l,21600r21600,l21600,xe">
              <v:stroke joinstyle="miter"/>
              <v:path gradientshapeok="t" o:connecttype="rect"/>
            </v:shapetype>
            <v:shape id="Tekstvak 35" o:spid="_x0000_s1039"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27DDABEA" w14:textId="77777777" w:rsidR="003B0EC2" w:rsidRPr="00394CF7" w:rsidRDefault="003B0EC2" w:rsidP="003C60E8">
                    <w:pPr>
                      <w:pStyle w:val="CoverKoptekst"/>
                    </w:pP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C46E9" w14:textId="77777777" w:rsidR="00C61714" w:rsidRPr="002F050E" w:rsidRDefault="00C61714" w:rsidP="006F0085">
    <w:r>
      <w:rPr>
        <w:noProof/>
        <w:lang w:val="en-GB" w:eastAsia="en-GB"/>
      </w:rPr>
      <mc:AlternateContent>
        <mc:Choice Requires="wps">
          <w:drawing>
            <wp:anchor distT="0" distB="0" distL="114300" distR="114300" simplePos="0" relativeHeight="251688960" behindDoc="1" locked="0" layoutInCell="1" allowOverlap="1" wp14:anchorId="1062D76C" wp14:editId="3AEEF458">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3DFD9" w14:textId="77777777" w:rsidR="00C61714" w:rsidRPr="00394CF7" w:rsidRDefault="00C61714"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2D76C" id="_x0000_t202" coordsize="21600,21600" o:spt="202" path="m,l,21600r21600,l21600,xe">
              <v:stroke joinstyle="miter"/>
              <v:path gradientshapeok="t" o:connecttype="rect"/>
            </v:shapetype>
            <v:shape id="_x0000_s1040"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1E73DFD9" w14:textId="77777777" w:rsidR="003B0EC2" w:rsidRPr="00394CF7" w:rsidRDefault="003B0EC2"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8B2C" w14:textId="77777777" w:rsidR="00C61714" w:rsidRDefault="00C61714" w:rsidP="000E50CE">
    <w:pPr>
      <w:pStyle w:val="Voettekst"/>
    </w:pPr>
    <w:r>
      <w:rPr>
        <w:noProof/>
        <w:lang w:val="en-GB" w:eastAsia="en-GB"/>
      </w:rPr>
      <mc:AlternateContent>
        <mc:Choice Requires="wps">
          <w:drawing>
            <wp:anchor distT="0" distB="0" distL="114300" distR="114300" simplePos="0" relativeHeight="251656192" behindDoc="0" locked="0" layoutInCell="1" allowOverlap="0" wp14:anchorId="2D590B12" wp14:editId="4C0A8037">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75298" w14:textId="77777777" w:rsidR="00C61714" w:rsidRPr="00456A6F" w:rsidRDefault="00C61714"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90B12" id="_x0000_t202" coordsize="21600,21600" o:spt="202" path="m,l,21600r21600,l21600,xe">
              <v:stroke joinstyle="miter"/>
              <v:path gradientshapeok="t" o:connecttype="rect"/>
            </v:shapetype>
            <v:shape id="Tekstvak 31" o:spid="_x0000_s1038"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77C75298" w14:textId="77777777" w:rsidR="00C61714" w:rsidRPr="00456A6F" w:rsidRDefault="00C61714"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4FF5B" w14:textId="7947BC42" w:rsidR="00C61714" w:rsidRPr="008B1D1F" w:rsidRDefault="00C61714"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fldSimple w:instr=" STYLEREF  &quot;_Titelinhoudsopgave&quot;  \* MERGEFORMAT ">
      <w:r>
        <w:rPr>
          <w:noProof/>
        </w:rPr>
        <w:t>Inhoud</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2542920"/>
      <w:docPartObj>
        <w:docPartGallery w:val="Page Numbers (Bottom of Page)"/>
        <w:docPartUnique/>
      </w:docPartObj>
    </w:sdtPr>
    <w:sdtContent>
      <w:p w14:paraId="44A8979B" w14:textId="77777777" w:rsidR="00C61714" w:rsidRPr="00251CAB" w:rsidRDefault="00C61714"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4652C" w14:textId="7550C033" w:rsidR="00C61714" w:rsidRPr="00DC647F" w:rsidRDefault="00C61714"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37C" w14:textId="78B1D382" w:rsidR="00C61714" w:rsidRPr="009F4468" w:rsidRDefault="00C61714"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Bijlagen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763542"/>
      <w:docPartObj>
        <w:docPartGallery w:val="Page Numbers (Bottom of Page)"/>
        <w:docPartUnique/>
      </w:docPartObj>
    </w:sdtPr>
    <w:sdtContent>
      <w:p w14:paraId="1C123923" w14:textId="52CE4941" w:rsidR="00C61714" w:rsidRPr="00251CAB" w:rsidRDefault="00C61714" w:rsidP="00F01E7D">
        <w:pPr>
          <w:pStyle w:val="Voettekst"/>
          <w:jc w:val="center"/>
        </w:pPr>
        <w:r>
          <w:fldChar w:fldCharType="begin"/>
        </w:r>
        <w:r>
          <w:instrText>PAGE   \* MERGEFORMAT</w:instrText>
        </w:r>
        <w:r>
          <w:fldChar w:fldCharType="separate"/>
        </w:r>
        <w:r w:rsidRPr="003E0A9A">
          <w:rPr>
            <w:noProof/>
            <w:lang w:val="nl-NL"/>
          </w:rPr>
          <w:t>vii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A9014" w14:textId="79E6BAA8" w:rsidR="00C61714" w:rsidRPr="001D78C1" w:rsidRDefault="00C61714"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B4118" w14:textId="74BD8252" w:rsidR="00C61714" w:rsidRPr="007A0E17" w:rsidRDefault="00C61714"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Pr="00C04F2E">
        <w:rPr>
          <w:noProof/>
          <w:lang w:val="en-US"/>
        </w:rPr>
        <w:t>Inleiding</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AE663" w14:textId="77777777" w:rsidR="00776A8E" w:rsidRDefault="00776A8E" w:rsidP="00986956">
      <w:pPr>
        <w:spacing w:line="240" w:lineRule="auto"/>
      </w:pPr>
      <w:r>
        <w:separator/>
      </w:r>
    </w:p>
  </w:footnote>
  <w:footnote w:type="continuationSeparator" w:id="0">
    <w:p w14:paraId="2D8856C1" w14:textId="77777777" w:rsidR="00776A8E" w:rsidRDefault="00776A8E"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3FB70" w14:textId="77777777" w:rsidR="00C61714" w:rsidRDefault="00C61714" w:rsidP="000E50CE">
    <w:pPr>
      <w:pStyle w:val="Koptekst"/>
    </w:pPr>
  </w:p>
  <w:p w14:paraId="42E1C550" w14:textId="77777777" w:rsidR="00C61714" w:rsidRDefault="00C61714" w:rsidP="000E50CE">
    <w:pPr>
      <w:pStyle w:val="Koptekst"/>
    </w:pPr>
    <w:r>
      <w:rPr>
        <w:noProof/>
        <w:lang w:val="en-GB" w:eastAsia="en-GB"/>
      </w:rPr>
      <mc:AlternateContent>
        <mc:Choice Requires="wps">
          <w:drawing>
            <wp:anchor distT="0" distB="0" distL="114300" distR="114300" simplePos="0" relativeHeight="251674624" behindDoc="1" locked="0" layoutInCell="1" allowOverlap="1" wp14:anchorId="171739ED" wp14:editId="7115F4AA">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34EE6" w14:textId="77777777" w:rsidR="00C61714" w:rsidRPr="00394CF7" w:rsidRDefault="00C61714" w:rsidP="00394CF7">
                          <w:pPr>
                            <w:pStyle w:val="CoverKoptekst"/>
                          </w:pPr>
                          <w:r w:rsidRPr="00394CF7">
                            <w:t xml:space="preserve">faculteit </w:t>
                          </w:r>
                          <w:r>
                            <w:t>bewegings- en revalidatiewetenschappen</w:t>
                          </w:r>
                        </w:p>
                        <w:p w14:paraId="4C66B63B" w14:textId="77777777" w:rsidR="00C61714" w:rsidRPr="00394CF7" w:rsidRDefault="00C61714"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39ED" id="_x0000_t202" coordsize="21600,21600" o:spt="202" path="m,l,21600r21600,l21600,xe">
              <v:stroke joinstyle="miter"/>
              <v:path gradientshapeok="t" o:connecttype="rect"/>
            </v:shapetype>
            <v:shape id="Tekstvak 24" o:spid="_x0000_s1035"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75334EE6" w14:textId="77777777" w:rsidR="00C61714" w:rsidRPr="00394CF7" w:rsidRDefault="00C61714" w:rsidP="00394CF7">
                    <w:pPr>
                      <w:pStyle w:val="CoverKoptekst"/>
                    </w:pPr>
                    <w:r w:rsidRPr="00394CF7">
                      <w:t xml:space="preserve">faculteit </w:t>
                    </w:r>
                    <w:r>
                      <w:t>bewegings- en revalidatiewetenschappen</w:t>
                    </w:r>
                  </w:p>
                  <w:p w14:paraId="4C66B63B" w14:textId="77777777" w:rsidR="00C61714" w:rsidRPr="00394CF7" w:rsidRDefault="00C61714" w:rsidP="00394CF7">
                    <w:pPr>
                      <w:pStyle w:val="CoverKoptekst"/>
                    </w:pPr>
                  </w:p>
                </w:txbxContent>
              </v:textbox>
              <w10:wrap anchorx="page" anchory="page"/>
            </v:shape>
          </w:pict>
        </mc:Fallback>
      </mc:AlternateContent>
    </w:r>
    <w:r>
      <w:rPr>
        <w:noProof/>
        <w:lang w:val="en-GB" w:eastAsia="en-GB"/>
      </w:rPr>
      <w:drawing>
        <wp:anchor distT="0" distB="0" distL="114300" distR="114300" simplePos="0" relativeHeight="251673600" behindDoc="0" locked="0" layoutInCell="1" allowOverlap="1" wp14:anchorId="7258071B" wp14:editId="36157FA2">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C15C" w14:textId="77777777" w:rsidR="00C61714" w:rsidRDefault="00C61714">
    <w:pPr>
      <w:pStyle w:val="Kopteks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7A86" w14:textId="77777777" w:rsidR="00C61714" w:rsidRPr="009B0224" w:rsidRDefault="00C61714" w:rsidP="000E50CE">
    <w:pPr>
      <w:pStyle w:val="Koptekst"/>
    </w:pPr>
    <w:r w:rsidRPr="002E6327">
      <w:rPr>
        <w:noProof/>
        <w:lang w:val="en-GB" w:eastAsia="en-GB"/>
      </w:rPr>
      <w:drawing>
        <wp:anchor distT="0" distB="720090" distL="144145" distR="0" simplePos="0" relativeHeight="251664384" behindDoc="0" locked="0" layoutInCell="1" allowOverlap="1" wp14:anchorId="06703414" wp14:editId="198A886F">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73EB" w14:textId="77777777" w:rsidR="00C61714" w:rsidRPr="009B0224" w:rsidRDefault="00C61714" w:rsidP="000E50CE">
    <w:pPr>
      <w:pStyle w:val="Kopteks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5ECD" w14:textId="77777777" w:rsidR="00C61714" w:rsidRPr="009B0224" w:rsidRDefault="00C61714" w:rsidP="000E50CE">
    <w:pPr>
      <w:pStyle w:val="Koptekst"/>
    </w:pPr>
    <w:r>
      <w:rPr>
        <w:noProof/>
        <w:lang w:val="en-GB" w:eastAsia="en-GB"/>
      </w:rPr>
      <w:drawing>
        <wp:anchor distT="0" distB="0" distL="114300" distR="114300" simplePos="0" relativeHeight="251699200" behindDoc="1" locked="0" layoutInCell="1" allowOverlap="1" wp14:anchorId="72A0C165" wp14:editId="1C282CF0">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261B" w14:textId="77777777" w:rsidR="00C61714" w:rsidRPr="008D663C" w:rsidRDefault="00C61714" w:rsidP="00740275">
    <w:pPr>
      <w:pStyle w:val="Geenafstand"/>
    </w:pPr>
    <w:r>
      <w:rPr>
        <w:noProof/>
        <w:lang w:val="en-GB" w:eastAsia="en-GB"/>
      </w:rPr>
      <w:drawing>
        <wp:anchor distT="0" distB="0" distL="114300" distR="114300" simplePos="0" relativeHeight="251691008" behindDoc="1" locked="0" layoutInCell="1" allowOverlap="1" wp14:anchorId="4C50C6BB" wp14:editId="51E4E214">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AD554" w14:textId="77777777" w:rsidR="00C61714" w:rsidRDefault="00C61714" w:rsidP="000E50CE">
    <w:pPr>
      <w:pStyle w:val="Koptekst"/>
    </w:pPr>
    <w:r>
      <w:rPr>
        <w:noProof/>
        <w:lang w:val="en-GB" w:eastAsia="en-GB"/>
      </w:rPr>
      <mc:AlternateContent>
        <mc:Choice Requires="wps">
          <w:drawing>
            <wp:anchor distT="0" distB="0" distL="114300" distR="114300" simplePos="0" relativeHeight="251655168" behindDoc="1" locked="0" layoutInCell="1" allowOverlap="1" wp14:anchorId="47513170" wp14:editId="10E261F8">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F7E6C" w14:textId="77777777" w:rsidR="00C61714" w:rsidRPr="00394CF7" w:rsidRDefault="00C61714"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13170" id="_x0000_t202" coordsize="21600,21600" o:spt="202" path="m,l,21600r21600,l21600,xe">
              <v:stroke joinstyle="miter"/>
              <v:path gradientshapeok="t" o:connecttype="rect"/>
            </v:shapetype>
            <v:shape id="Tekstvak 29" o:spid="_x0000_s1037"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084F7E6C" w14:textId="77777777" w:rsidR="00C61714" w:rsidRPr="00394CF7" w:rsidRDefault="00C61714" w:rsidP="002E3E78">
                    <w:pPr>
                      <w:pStyle w:val="CoverKoptekst"/>
                    </w:pPr>
                  </w:p>
                </w:txbxContent>
              </v:textbox>
              <w10:wrap anchorx="page" anchory="page"/>
            </v:shape>
          </w:pict>
        </mc:Fallback>
      </mc:AlternateContent>
    </w:r>
    <w:r>
      <w:rPr>
        <w:noProof/>
        <w:lang w:val="en-GB" w:eastAsia="en-GB"/>
      </w:rPr>
      <w:drawing>
        <wp:anchor distT="0" distB="0" distL="114300" distR="114300" simplePos="0" relativeHeight="251661312" behindDoc="1" locked="0" layoutInCell="1" allowOverlap="1" wp14:anchorId="57D5171F" wp14:editId="24E4EAA9">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8240" behindDoc="0" locked="0" layoutInCell="1" allowOverlap="1" wp14:anchorId="7D0B2C88" wp14:editId="30B86720">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8B94" w14:textId="77777777" w:rsidR="00C61714" w:rsidRPr="00E73B78" w:rsidRDefault="00C61714"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B8615" w14:textId="77777777" w:rsidR="00C61714" w:rsidRPr="005C062C" w:rsidRDefault="00C61714"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8F93F" w14:textId="77777777" w:rsidR="00C61714" w:rsidRDefault="00C61714"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13C8" w14:textId="77777777" w:rsidR="00C61714" w:rsidRPr="00E73B78" w:rsidRDefault="00C61714"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CE8E" w14:textId="77777777" w:rsidR="00C61714" w:rsidRPr="000B0058" w:rsidRDefault="00C61714"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28575" w14:textId="77777777" w:rsidR="00C61714" w:rsidRPr="000B0058" w:rsidRDefault="00C61714"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989F" w14:textId="77777777" w:rsidR="00C61714" w:rsidRPr="009B0224" w:rsidRDefault="00C61714"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90D6DE4"/>
    <w:multiLevelType w:val="hybridMultilevel"/>
    <w:tmpl w:val="40DC8A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980797"/>
    <w:multiLevelType w:val="hybridMultilevel"/>
    <w:tmpl w:val="98A8D2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2"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6"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80058D7"/>
    <w:multiLevelType w:val="hybridMultilevel"/>
    <w:tmpl w:val="128A8E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1"/>
  </w:num>
  <w:num w:numId="16">
    <w:abstractNumId w:val="25"/>
  </w:num>
  <w:num w:numId="17">
    <w:abstractNumId w:val="17"/>
  </w:num>
  <w:num w:numId="18">
    <w:abstractNumId w:val="15"/>
  </w:num>
  <w:num w:numId="19">
    <w:abstractNumId w:val="18"/>
  </w:num>
  <w:num w:numId="20">
    <w:abstractNumId w:val="24"/>
  </w:num>
  <w:num w:numId="21">
    <w:abstractNumId w:val="12"/>
  </w:num>
  <w:num w:numId="22">
    <w:abstractNumId w:val="10"/>
  </w:num>
  <w:num w:numId="23">
    <w:abstractNumId w:val="14"/>
  </w:num>
  <w:num w:numId="24">
    <w:abstractNumId w:val="11"/>
  </w:num>
  <w:num w:numId="25">
    <w:abstractNumId w:val="22"/>
  </w:num>
  <w:num w:numId="26">
    <w:abstractNumId w:val="26"/>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7"/>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2A4D"/>
    <w:rsid w:val="000558A3"/>
    <w:rsid w:val="0005683D"/>
    <w:rsid w:val="0006019D"/>
    <w:rsid w:val="000606B3"/>
    <w:rsid w:val="00060C9B"/>
    <w:rsid w:val="00064998"/>
    <w:rsid w:val="00064EB5"/>
    <w:rsid w:val="000661AC"/>
    <w:rsid w:val="0006752E"/>
    <w:rsid w:val="00071125"/>
    <w:rsid w:val="0007205C"/>
    <w:rsid w:val="000739D3"/>
    <w:rsid w:val="000815D6"/>
    <w:rsid w:val="00083B7D"/>
    <w:rsid w:val="000840A7"/>
    <w:rsid w:val="000859D6"/>
    <w:rsid w:val="0009056B"/>
    <w:rsid w:val="00092EB0"/>
    <w:rsid w:val="000938E6"/>
    <w:rsid w:val="0009739E"/>
    <w:rsid w:val="000A25E5"/>
    <w:rsid w:val="000A2FCA"/>
    <w:rsid w:val="000A5E32"/>
    <w:rsid w:val="000B0058"/>
    <w:rsid w:val="000B27EB"/>
    <w:rsid w:val="000B2D8D"/>
    <w:rsid w:val="000B7AE3"/>
    <w:rsid w:val="000C0C2F"/>
    <w:rsid w:val="000C2614"/>
    <w:rsid w:val="000C44EB"/>
    <w:rsid w:val="000D1F51"/>
    <w:rsid w:val="000D37D1"/>
    <w:rsid w:val="000D4B22"/>
    <w:rsid w:val="000D6FF5"/>
    <w:rsid w:val="000E50CE"/>
    <w:rsid w:val="000E5533"/>
    <w:rsid w:val="000F167F"/>
    <w:rsid w:val="000F206E"/>
    <w:rsid w:val="000F4D28"/>
    <w:rsid w:val="000F72AF"/>
    <w:rsid w:val="001023CB"/>
    <w:rsid w:val="00104D89"/>
    <w:rsid w:val="00105559"/>
    <w:rsid w:val="0011078E"/>
    <w:rsid w:val="00110D86"/>
    <w:rsid w:val="0011128E"/>
    <w:rsid w:val="00112DE8"/>
    <w:rsid w:val="00112DFA"/>
    <w:rsid w:val="00113104"/>
    <w:rsid w:val="001134BB"/>
    <w:rsid w:val="00115CDE"/>
    <w:rsid w:val="00117A65"/>
    <w:rsid w:val="001227FE"/>
    <w:rsid w:val="00124F4D"/>
    <w:rsid w:val="00126F28"/>
    <w:rsid w:val="001270C5"/>
    <w:rsid w:val="00130AE7"/>
    <w:rsid w:val="00130F8A"/>
    <w:rsid w:val="00134996"/>
    <w:rsid w:val="00143E95"/>
    <w:rsid w:val="00146A1C"/>
    <w:rsid w:val="001477E9"/>
    <w:rsid w:val="00150B1A"/>
    <w:rsid w:val="00153D39"/>
    <w:rsid w:val="00154580"/>
    <w:rsid w:val="00156A11"/>
    <w:rsid w:val="001572A0"/>
    <w:rsid w:val="00165EC1"/>
    <w:rsid w:val="00171265"/>
    <w:rsid w:val="001714DA"/>
    <w:rsid w:val="0017395F"/>
    <w:rsid w:val="00174F6F"/>
    <w:rsid w:val="001777CF"/>
    <w:rsid w:val="0017785B"/>
    <w:rsid w:val="00177E46"/>
    <w:rsid w:val="00181D1F"/>
    <w:rsid w:val="00182FCE"/>
    <w:rsid w:val="00187616"/>
    <w:rsid w:val="0019004C"/>
    <w:rsid w:val="0019069C"/>
    <w:rsid w:val="00190A77"/>
    <w:rsid w:val="001A104F"/>
    <w:rsid w:val="001B0233"/>
    <w:rsid w:val="001B31E8"/>
    <w:rsid w:val="001B3E42"/>
    <w:rsid w:val="001B3FF9"/>
    <w:rsid w:val="001B6313"/>
    <w:rsid w:val="001B7234"/>
    <w:rsid w:val="001B7CCF"/>
    <w:rsid w:val="001C0806"/>
    <w:rsid w:val="001C483F"/>
    <w:rsid w:val="001D78C1"/>
    <w:rsid w:val="001E0F7F"/>
    <w:rsid w:val="001E317A"/>
    <w:rsid w:val="001E6425"/>
    <w:rsid w:val="001F123D"/>
    <w:rsid w:val="00204ABA"/>
    <w:rsid w:val="00204FAC"/>
    <w:rsid w:val="0020786E"/>
    <w:rsid w:val="002119D7"/>
    <w:rsid w:val="00212184"/>
    <w:rsid w:val="00212322"/>
    <w:rsid w:val="00217021"/>
    <w:rsid w:val="00223D9D"/>
    <w:rsid w:val="00236390"/>
    <w:rsid w:val="00236623"/>
    <w:rsid w:val="002409A7"/>
    <w:rsid w:val="0024460D"/>
    <w:rsid w:val="00246160"/>
    <w:rsid w:val="00247B62"/>
    <w:rsid w:val="00251318"/>
    <w:rsid w:val="00251CAB"/>
    <w:rsid w:val="002532A4"/>
    <w:rsid w:val="00253351"/>
    <w:rsid w:val="00253974"/>
    <w:rsid w:val="0025445B"/>
    <w:rsid w:val="002603DE"/>
    <w:rsid w:val="00260C13"/>
    <w:rsid w:val="00261580"/>
    <w:rsid w:val="0026378D"/>
    <w:rsid w:val="0026595B"/>
    <w:rsid w:val="002757A1"/>
    <w:rsid w:val="00285E44"/>
    <w:rsid w:val="002909E6"/>
    <w:rsid w:val="00292E3F"/>
    <w:rsid w:val="00293F75"/>
    <w:rsid w:val="002944CE"/>
    <w:rsid w:val="002A06C8"/>
    <w:rsid w:val="002A1762"/>
    <w:rsid w:val="002A24EF"/>
    <w:rsid w:val="002A39B8"/>
    <w:rsid w:val="002A5261"/>
    <w:rsid w:val="002B05BC"/>
    <w:rsid w:val="002B08F4"/>
    <w:rsid w:val="002B2607"/>
    <w:rsid w:val="002B3984"/>
    <w:rsid w:val="002B3EDC"/>
    <w:rsid w:val="002B6381"/>
    <w:rsid w:val="002B67D3"/>
    <w:rsid w:val="002C0730"/>
    <w:rsid w:val="002C12A9"/>
    <w:rsid w:val="002C15A4"/>
    <w:rsid w:val="002C18A6"/>
    <w:rsid w:val="002C1AB2"/>
    <w:rsid w:val="002C415A"/>
    <w:rsid w:val="002D1D4E"/>
    <w:rsid w:val="002D2689"/>
    <w:rsid w:val="002D6160"/>
    <w:rsid w:val="002E1CC8"/>
    <w:rsid w:val="002E1D1C"/>
    <w:rsid w:val="002E274C"/>
    <w:rsid w:val="002E3E78"/>
    <w:rsid w:val="002E461D"/>
    <w:rsid w:val="002E59FA"/>
    <w:rsid w:val="002E6327"/>
    <w:rsid w:val="002E6DE4"/>
    <w:rsid w:val="002E7570"/>
    <w:rsid w:val="002F005B"/>
    <w:rsid w:val="002F050E"/>
    <w:rsid w:val="002F50B7"/>
    <w:rsid w:val="002F7844"/>
    <w:rsid w:val="00300432"/>
    <w:rsid w:val="003007B0"/>
    <w:rsid w:val="003045FD"/>
    <w:rsid w:val="00307FD3"/>
    <w:rsid w:val="00312707"/>
    <w:rsid w:val="00312F22"/>
    <w:rsid w:val="003133B0"/>
    <w:rsid w:val="0031414E"/>
    <w:rsid w:val="003146C7"/>
    <w:rsid w:val="00314CBB"/>
    <w:rsid w:val="0031667E"/>
    <w:rsid w:val="0032243A"/>
    <w:rsid w:val="00323B29"/>
    <w:rsid w:val="00331E2B"/>
    <w:rsid w:val="0033282A"/>
    <w:rsid w:val="00334316"/>
    <w:rsid w:val="003375FA"/>
    <w:rsid w:val="00341B1B"/>
    <w:rsid w:val="00347222"/>
    <w:rsid w:val="00347FB5"/>
    <w:rsid w:val="0035550D"/>
    <w:rsid w:val="00355E07"/>
    <w:rsid w:val="003601DE"/>
    <w:rsid w:val="00363B86"/>
    <w:rsid w:val="003654B1"/>
    <w:rsid w:val="003678E0"/>
    <w:rsid w:val="003712F3"/>
    <w:rsid w:val="00373164"/>
    <w:rsid w:val="00373BCC"/>
    <w:rsid w:val="0038119B"/>
    <w:rsid w:val="00382134"/>
    <w:rsid w:val="00383ABB"/>
    <w:rsid w:val="0038707D"/>
    <w:rsid w:val="0039361C"/>
    <w:rsid w:val="00394CF7"/>
    <w:rsid w:val="00394FE5"/>
    <w:rsid w:val="003A1150"/>
    <w:rsid w:val="003A78E7"/>
    <w:rsid w:val="003B0EC2"/>
    <w:rsid w:val="003B2C08"/>
    <w:rsid w:val="003C556D"/>
    <w:rsid w:val="003C60E8"/>
    <w:rsid w:val="003D1A1C"/>
    <w:rsid w:val="003D40B0"/>
    <w:rsid w:val="003D6BA7"/>
    <w:rsid w:val="003D78FF"/>
    <w:rsid w:val="003E0A9A"/>
    <w:rsid w:val="003E527D"/>
    <w:rsid w:val="003E5A1C"/>
    <w:rsid w:val="003E70FF"/>
    <w:rsid w:val="003E7729"/>
    <w:rsid w:val="003F1402"/>
    <w:rsid w:val="003F24BD"/>
    <w:rsid w:val="003F2C54"/>
    <w:rsid w:val="003F4894"/>
    <w:rsid w:val="003F719B"/>
    <w:rsid w:val="004007AD"/>
    <w:rsid w:val="00401225"/>
    <w:rsid w:val="00401B0E"/>
    <w:rsid w:val="004031EF"/>
    <w:rsid w:val="00406A11"/>
    <w:rsid w:val="00407DD6"/>
    <w:rsid w:val="00410BF7"/>
    <w:rsid w:val="0041135E"/>
    <w:rsid w:val="00417E2B"/>
    <w:rsid w:val="004203C0"/>
    <w:rsid w:val="00423D3F"/>
    <w:rsid w:val="00425820"/>
    <w:rsid w:val="00426163"/>
    <w:rsid w:val="0043087E"/>
    <w:rsid w:val="00432FCA"/>
    <w:rsid w:val="00433DCD"/>
    <w:rsid w:val="0043710B"/>
    <w:rsid w:val="004405F3"/>
    <w:rsid w:val="00440ACC"/>
    <w:rsid w:val="00444CC8"/>
    <w:rsid w:val="00446874"/>
    <w:rsid w:val="00446DFA"/>
    <w:rsid w:val="00454CDC"/>
    <w:rsid w:val="004565C1"/>
    <w:rsid w:val="00456A6F"/>
    <w:rsid w:val="00460C27"/>
    <w:rsid w:val="004631D8"/>
    <w:rsid w:val="00463D53"/>
    <w:rsid w:val="00465BCF"/>
    <w:rsid w:val="00476134"/>
    <w:rsid w:val="00483D44"/>
    <w:rsid w:val="004918FE"/>
    <w:rsid w:val="004927EE"/>
    <w:rsid w:val="00492C96"/>
    <w:rsid w:val="0049462D"/>
    <w:rsid w:val="004B122E"/>
    <w:rsid w:val="004B3C25"/>
    <w:rsid w:val="004B5FF3"/>
    <w:rsid w:val="004B605C"/>
    <w:rsid w:val="004B7091"/>
    <w:rsid w:val="004C33D6"/>
    <w:rsid w:val="004C5559"/>
    <w:rsid w:val="004D356E"/>
    <w:rsid w:val="004D4760"/>
    <w:rsid w:val="004D7108"/>
    <w:rsid w:val="004E57F9"/>
    <w:rsid w:val="004E7A76"/>
    <w:rsid w:val="004E7D8B"/>
    <w:rsid w:val="004F16AC"/>
    <w:rsid w:val="004F1824"/>
    <w:rsid w:val="004F34D0"/>
    <w:rsid w:val="00501CE5"/>
    <w:rsid w:val="00505BB1"/>
    <w:rsid w:val="00510A3C"/>
    <w:rsid w:val="00512BD9"/>
    <w:rsid w:val="00521FCC"/>
    <w:rsid w:val="00522E45"/>
    <w:rsid w:val="0052454B"/>
    <w:rsid w:val="00526D9C"/>
    <w:rsid w:val="005330C5"/>
    <w:rsid w:val="0053536E"/>
    <w:rsid w:val="005446EF"/>
    <w:rsid w:val="0054795F"/>
    <w:rsid w:val="00550283"/>
    <w:rsid w:val="00550B83"/>
    <w:rsid w:val="00561904"/>
    <w:rsid w:val="005653F7"/>
    <w:rsid w:val="0056552C"/>
    <w:rsid w:val="0056560E"/>
    <w:rsid w:val="00565AC4"/>
    <w:rsid w:val="005672D2"/>
    <w:rsid w:val="00573705"/>
    <w:rsid w:val="005747FC"/>
    <w:rsid w:val="00575D10"/>
    <w:rsid w:val="005811E6"/>
    <w:rsid w:val="00581B56"/>
    <w:rsid w:val="0058495E"/>
    <w:rsid w:val="00585394"/>
    <w:rsid w:val="005866F9"/>
    <w:rsid w:val="00586FF7"/>
    <w:rsid w:val="00587864"/>
    <w:rsid w:val="005902C3"/>
    <w:rsid w:val="00590A19"/>
    <w:rsid w:val="005A5D0F"/>
    <w:rsid w:val="005A6CC1"/>
    <w:rsid w:val="005A70A3"/>
    <w:rsid w:val="005B07E9"/>
    <w:rsid w:val="005B3609"/>
    <w:rsid w:val="005B4301"/>
    <w:rsid w:val="005B73BE"/>
    <w:rsid w:val="005C062C"/>
    <w:rsid w:val="005D1B5C"/>
    <w:rsid w:val="005D4292"/>
    <w:rsid w:val="005D7CB5"/>
    <w:rsid w:val="005E1861"/>
    <w:rsid w:val="005E3B0B"/>
    <w:rsid w:val="005E3CA7"/>
    <w:rsid w:val="005F0B06"/>
    <w:rsid w:val="005F0B3D"/>
    <w:rsid w:val="005F3536"/>
    <w:rsid w:val="005F77B5"/>
    <w:rsid w:val="006075BA"/>
    <w:rsid w:val="006129C0"/>
    <w:rsid w:val="00621A49"/>
    <w:rsid w:val="0062343E"/>
    <w:rsid w:val="006244E6"/>
    <w:rsid w:val="00625F35"/>
    <w:rsid w:val="00633BD9"/>
    <w:rsid w:val="00633DE3"/>
    <w:rsid w:val="006365D8"/>
    <w:rsid w:val="00640BB3"/>
    <w:rsid w:val="006425D8"/>
    <w:rsid w:val="00642914"/>
    <w:rsid w:val="00647355"/>
    <w:rsid w:val="00647500"/>
    <w:rsid w:val="00652EB9"/>
    <w:rsid w:val="006556A4"/>
    <w:rsid w:val="0066335C"/>
    <w:rsid w:val="006712C0"/>
    <w:rsid w:val="006734E4"/>
    <w:rsid w:val="00673BF0"/>
    <w:rsid w:val="00675B00"/>
    <w:rsid w:val="00677D7E"/>
    <w:rsid w:val="00680C24"/>
    <w:rsid w:val="006A0B76"/>
    <w:rsid w:val="006A0C16"/>
    <w:rsid w:val="006A1E49"/>
    <w:rsid w:val="006A31AB"/>
    <w:rsid w:val="006A74DE"/>
    <w:rsid w:val="006B19E1"/>
    <w:rsid w:val="006C005F"/>
    <w:rsid w:val="006C04A4"/>
    <w:rsid w:val="006C1C62"/>
    <w:rsid w:val="006D18C9"/>
    <w:rsid w:val="006D305D"/>
    <w:rsid w:val="006D339F"/>
    <w:rsid w:val="006D5BD4"/>
    <w:rsid w:val="006E0F39"/>
    <w:rsid w:val="006E140B"/>
    <w:rsid w:val="006E54D0"/>
    <w:rsid w:val="006E6538"/>
    <w:rsid w:val="006E7045"/>
    <w:rsid w:val="006F0085"/>
    <w:rsid w:val="006F4398"/>
    <w:rsid w:val="006F735F"/>
    <w:rsid w:val="006F7606"/>
    <w:rsid w:val="007016A4"/>
    <w:rsid w:val="00707F11"/>
    <w:rsid w:val="0071392E"/>
    <w:rsid w:val="00720208"/>
    <w:rsid w:val="00725403"/>
    <w:rsid w:val="00730891"/>
    <w:rsid w:val="007309F4"/>
    <w:rsid w:val="00732B96"/>
    <w:rsid w:val="00735D66"/>
    <w:rsid w:val="00740275"/>
    <w:rsid w:val="007402E3"/>
    <w:rsid w:val="007433E3"/>
    <w:rsid w:val="00746C0D"/>
    <w:rsid w:val="00750CA1"/>
    <w:rsid w:val="00752079"/>
    <w:rsid w:val="0075401C"/>
    <w:rsid w:val="0075635A"/>
    <w:rsid w:val="0077076A"/>
    <w:rsid w:val="00773F17"/>
    <w:rsid w:val="00776A8E"/>
    <w:rsid w:val="00777931"/>
    <w:rsid w:val="00777A83"/>
    <w:rsid w:val="00777D65"/>
    <w:rsid w:val="00780883"/>
    <w:rsid w:val="00784161"/>
    <w:rsid w:val="007923FE"/>
    <w:rsid w:val="007945B0"/>
    <w:rsid w:val="007976FD"/>
    <w:rsid w:val="007A0978"/>
    <w:rsid w:val="007A0E17"/>
    <w:rsid w:val="007A6518"/>
    <w:rsid w:val="007A69E6"/>
    <w:rsid w:val="007B3E00"/>
    <w:rsid w:val="007B5A5F"/>
    <w:rsid w:val="007B66C2"/>
    <w:rsid w:val="007B7B00"/>
    <w:rsid w:val="007C05A6"/>
    <w:rsid w:val="007C0EDD"/>
    <w:rsid w:val="007C4569"/>
    <w:rsid w:val="007C788A"/>
    <w:rsid w:val="007E0796"/>
    <w:rsid w:val="007E0EE3"/>
    <w:rsid w:val="007F2CF4"/>
    <w:rsid w:val="008003E0"/>
    <w:rsid w:val="00803146"/>
    <w:rsid w:val="008036B2"/>
    <w:rsid w:val="00804CCA"/>
    <w:rsid w:val="00810703"/>
    <w:rsid w:val="00815A3B"/>
    <w:rsid w:val="00815CB5"/>
    <w:rsid w:val="008162CA"/>
    <w:rsid w:val="00816E0F"/>
    <w:rsid w:val="00825D3C"/>
    <w:rsid w:val="008263A8"/>
    <w:rsid w:val="00827986"/>
    <w:rsid w:val="00831A5D"/>
    <w:rsid w:val="00832E0B"/>
    <w:rsid w:val="00833660"/>
    <w:rsid w:val="008348EC"/>
    <w:rsid w:val="00835579"/>
    <w:rsid w:val="00840BA5"/>
    <w:rsid w:val="00843631"/>
    <w:rsid w:val="00851777"/>
    <w:rsid w:val="008521FF"/>
    <w:rsid w:val="00853961"/>
    <w:rsid w:val="00863A20"/>
    <w:rsid w:val="00863C58"/>
    <w:rsid w:val="008705D4"/>
    <w:rsid w:val="0087144E"/>
    <w:rsid w:val="0087366D"/>
    <w:rsid w:val="0089596A"/>
    <w:rsid w:val="008A2C6F"/>
    <w:rsid w:val="008A4B17"/>
    <w:rsid w:val="008B1D1F"/>
    <w:rsid w:val="008B2F3E"/>
    <w:rsid w:val="008B5D79"/>
    <w:rsid w:val="008B7F75"/>
    <w:rsid w:val="008C1370"/>
    <w:rsid w:val="008D1F04"/>
    <w:rsid w:val="008D39E5"/>
    <w:rsid w:val="008D663C"/>
    <w:rsid w:val="008D77B8"/>
    <w:rsid w:val="008E5174"/>
    <w:rsid w:val="008E677E"/>
    <w:rsid w:val="008F467C"/>
    <w:rsid w:val="008F620C"/>
    <w:rsid w:val="008F7054"/>
    <w:rsid w:val="00903B94"/>
    <w:rsid w:val="009048BE"/>
    <w:rsid w:val="00904C1B"/>
    <w:rsid w:val="00911355"/>
    <w:rsid w:val="00913520"/>
    <w:rsid w:val="00915B4B"/>
    <w:rsid w:val="0092107B"/>
    <w:rsid w:val="009228B6"/>
    <w:rsid w:val="00924A62"/>
    <w:rsid w:val="00930102"/>
    <w:rsid w:val="009312AF"/>
    <w:rsid w:val="00937B9C"/>
    <w:rsid w:val="00945FCA"/>
    <w:rsid w:val="009463C0"/>
    <w:rsid w:val="00957B07"/>
    <w:rsid w:val="00961363"/>
    <w:rsid w:val="0096737D"/>
    <w:rsid w:val="00970305"/>
    <w:rsid w:val="00972319"/>
    <w:rsid w:val="0097605E"/>
    <w:rsid w:val="00976AE1"/>
    <w:rsid w:val="00976B05"/>
    <w:rsid w:val="009844FB"/>
    <w:rsid w:val="00984A25"/>
    <w:rsid w:val="00986956"/>
    <w:rsid w:val="0098705E"/>
    <w:rsid w:val="009A1615"/>
    <w:rsid w:val="009A3B56"/>
    <w:rsid w:val="009A543B"/>
    <w:rsid w:val="009A5D26"/>
    <w:rsid w:val="009A7327"/>
    <w:rsid w:val="009A7EFF"/>
    <w:rsid w:val="009B0224"/>
    <w:rsid w:val="009B2309"/>
    <w:rsid w:val="009B3A60"/>
    <w:rsid w:val="009B43E2"/>
    <w:rsid w:val="009B4A1C"/>
    <w:rsid w:val="009B6E7A"/>
    <w:rsid w:val="009C148A"/>
    <w:rsid w:val="009C4C1D"/>
    <w:rsid w:val="009D3791"/>
    <w:rsid w:val="009D3C37"/>
    <w:rsid w:val="009E2E5A"/>
    <w:rsid w:val="009E59F9"/>
    <w:rsid w:val="009F00AF"/>
    <w:rsid w:val="009F025E"/>
    <w:rsid w:val="009F1E72"/>
    <w:rsid w:val="009F224F"/>
    <w:rsid w:val="009F3C8E"/>
    <w:rsid w:val="009F4064"/>
    <w:rsid w:val="009F430C"/>
    <w:rsid w:val="009F4468"/>
    <w:rsid w:val="00A01B90"/>
    <w:rsid w:val="00A03887"/>
    <w:rsid w:val="00A05C4D"/>
    <w:rsid w:val="00A05F4A"/>
    <w:rsid w:val="00A06EDC"/>
    <w:rsid w:val="00A10F29"/>
    <w:rsid w:val="00A11E07"/>
    <w:rsid w:val="00A15926"/>
    <w:rsid w:val="00A16568"/>
    <w:rsid w:val="00A231F7"/>
    <w:rsid w:val="00A267E4"/>
    <w:rsid w:val="00A2707E"/>
    <w:rsid w:val="00A350BA"/>
    <w:rsid w:val="00A37DBA"/>
    <w:rsid w:val="00A424E1"/>
    <w:rsid w:val="00A43DD5"/>
    <w:rsid w:val="00A46B28"/>
    <w:rsid w:val="00A50C09"/>
    <w:rsid w:val="00A5245C"/>
    <w:rsid w:val="00A53B58"/>
    <w:rsid w:val="00A5405E"/>
    <w:rsid w:val="00A5449F"/>
    <w:rsid w:val="00A57515"/>
    <w:rsid w:val="00A66AAD"/>
    <w:rsid w:val="00A71A4D"/>
    <w:rsid w:val="00A71C92"/>
    <w:rsid w:val="00A73632"/>
    <w:rsid w:val="00A760F0"/>
    <w:rsid w:val="00A859C2"/>
    <w:rsid w:val="00A86707"/>
    <w:rsid w:val="00A90939"/>
    <w:rsid w:val="00A96BD7"/>
    <w:rsid w:val="00A97086"/>
    <w:rsid w:val="00AA3194"/>
    <w:rsid w:val="00AA358E"/>
    <w:rsid w:val="00AA4325"/>
    <w:rsid w:val="00AB0F92"/>
    <w:rsid w:val="00AB37B7"/>
    <w:rsid w:val="00AB4B7A"/>
    <w:rsid w:val="00AC1241"/>
    <w:rsid w:val="00AC3723"/>
    <w:rsid w:val="00AC54D6"/>
    <w:rsid w:val="00AC665C"/>
    <w:rsid w:val="00AC6F6A"/>
    <w:rsid w:val="00AD3047"/>
    <w:rsid w:val="00AD6277"/>
    <w:rsid w:val="00AE57BE"/>
    <w:rsid w:val="00AF033A"/>
    <w:rsid w:val="00AF1802"/>
    <w:rsid w:val="00AF5F9E"/>
    <w:rsid w:val="00B0252A"/>
    <w:rsid w:val="00B046B6"/>
    <w:rsid w:val="00B0492F"/>
    <w:rsid w:val="00B060BE"/>
    <w:rsid w:val="00B0678E"/>
    <w:rsid w:val="00B074E7"/>
    <w:rsid w:val="00B11ED0"/>
    <w:rsid w:val="00B14828"/>
    <w:rsid w:val="00B1734C"/>
    <w:rsid w:val="00B27611"/>
    <w:rsid w:val="00B32AEF"/>
    <w:rsid w:val="00B33E82"/>
    <w:rsid w:val="00B40E57"/>
    <w:rsid w:val="00B4134E"/>
    <w:rsid w:val="00B46447"/>
    <w:rsid w:val="00B4653C"/>
    <w:rsid w:val="00B47AB8"/>
    <w:rsid w:val="00B51FE1"/>
    <w:rsid w:val="00B53B14"/>
    <w:rsid w:val="00B5485B"/>
    <w:rsid w:val="00B55EA4"/>
    <w:rsid w:val="00B56BEF"/>
    <w:rsid w:val="00B7132D"/>
    <w:rsid w:val="00B74F4F"/>
    <w:rsid w:val="00B760C5"/>
    <w:rsid w:val="00B769BF"/>
    <w:rsid w:val="00B771B3"/>
    <w:rsid w:val="00B82BC4"/>
    <w:rsid w:val="00B84DF6"/>
    <w:rsid w:val="00B861F2"/>
    <w:rsid w:val="00B92E7D"/>
    <w:rsid w:val="00B92FA4"/>
    <w:rsid w:val="00B97B49"/>
    <w:rsid w:val="00BA5531"/>
    <w:rsid w:val="00BB0FA2"/>
    <w:rsid w:val="00BB2867"/>
    <w:rsid w:val="00BB4AF7"/>
    <w:rsid w:val="00BB5386"/>
    <w:rsid w:val="00BB6300"/>
    <w:rsid w:val="00BB6D29"/>
    <w:rsid w:val="00BB75F9"/>
    <w:rsid w:val="00BC03C6"/>
    <w:rsid w:val="00BC064A"/>
    <w:rsid w:val="00BD3C83"/>
    <w:rsid w:val="00BD7E33"/>
    <w:rsid w:val="00BE2F30"/>
    <w:rsid w:val="00BE54E1"/>
    <w:rsid w:val="00BE59DF"/>
    <w:rsid w:val="00BE62A4"/>
    <w:rsid w:val="00BF3F4C"/>
    <w:rsid w:val="00BF4821"/>
    <w:rsid w:val="00BF51D1"/>
    <w:rsid w:val="00BF54B9"/>
    <w:rsid w:val="00C02D85"/>
    <w:rsid w:val="00C04F2E"/>
    <w:rsid w:val="00C07F62"/>
    <w:rsid w:val="00C11549"/>
    <w:rsid w:val="00C12515"/>
    <w:rsid w:val="00C1577B"/>
    <w:rsid w:val="00C1690B"/>
    <w:rsid w:val="00C17D99"/>
    <w:rsid w:val="00C20A54"/>
    <w:rsid w:val="00C22176"/>
    <w:rsid w:val="00C23BD3"/>
    <w:rsid w:val="00C27E7E"/>
    <w:rsid w:val="00C35A03"/>
    <w:rsid w:val="00C37B53"/>
    <w:rsid w:val="00C41878"/>
    <w:rsid w:val="00C41E30"/>
    <w:rsid w:val="00C46920"/>
    <w:rsid w:val="00C50E40"/>
    <w:rsid w:val="00C5349C"/>
    <w:rsid w:val="00C54DC9"/>
    <w:rsid w:val="00C61714"/>
    <w:rsid w:val="00C64ECD"/>
    <w:rsid w:val="00C71332"/>
    <w:rsid w:val="00C719EA"/>
    <w:rsid w:val="00C73B8D"/>
    <w:rsid w:val="00C80077"/>
    <w:rsid w:val="00C81247"/>
    <w:rsid w:val="00C83423"/>
    <w:rsid w:val="00C83CCB"/>
    <w:rsid w:val="00C84F38"/>
    <w:rsid w:val="00C85691"/>
    <w:rsid w:val="00C85F95"/>
    <w:rsid w:val="00C90B9B"/>
    <w:rsid w:val="00C93379"/>
    <w:rsid w:val="00C937F5"/>
    <w:rsid w:val="00C95BBD"/>
    <w:rsid w:val="00CA5CBD"/>
    <w:rsid w:val="00CA64AD"/>
    <w:rsid w:val="00CB0A4E"/>
    <w:rsid w:val="00CB262F"/>
    <w:rsid w:val="00CB5EE8"/>
    <w:rsid w:val="00CB614D"/>
    <w:rsid w:val="00CB76C7"/>
    <w:rsid w:val="00CC13F7"/>
    <w:rsid w:val="00CC146D"/>
    <w:rsid w:val="00CC6C7C"/>
    <w:rsid w:val="00CD0085"/>
    <w:rsid w:val="00CD0365"/>
    <w:rsid w:val="00CD4BC9"/>
    <w:rsid w:val="00CD59C1"/>
    <w:rsid w:val="00CE1409"/>
    <w:rsid w:val="00CE22FB"/>
    <w:rsid w:val="00CE5779"/>
    <w:rsid w:val="00CE6221"/>
    <w:rsid w:val="00CF097E"/>
    <w:rsid w:val="00CF18E6"/>
    <w:rsid w:val="00D0008E"/>
    <w:rsid w:val="00D10005"/>
    <w:rsid w:val="00D13FD6"/>
    <w:rsid w:val="00D16D64"/>
    <w:rsid w:val="00D205BD"/>
    <w:rsid w:val="00D21B6D"/>
    <w:rsid w:val="00D27844"/>
    <w:rsid w:val="00D3037D"/>
    <w:rsid w:val="00D3081D"/>
    <w:rsid w:val="00D317CA"/>
    <w:rsid w:val="00D36AB2"/>
    <w:rsid w:val="00D44BF3"/>
    <w:rsid w:val="00D4597C"/>
    <w:rsid w:val="00D46A49"/>
    <w:rsid w:val="00D46B77"/>
    <w:rsid w:val="00D53035"/>
    <w:rsid w:val="00D532C3"/>
    <w:rsid w:val="00D548CA"/>
    <w:rsid w:val="00D57614"/>
    <w:rsid w:val="00D5781A"/>
    <w:rsid w:val="00D70BDF"/>
    <w:rsid w:val="00D7181A"/>
    <w:rsid w:val="00D8497D"/>
    <w:rsid w:val="00D853EF"/>
    <w:rsid w:val="00D87161"/>
    <w:rsid w:val="00D93B62"/>
    <w:rsid w:val="00D94298"/>
    <w:rsid w:val="00DB267E"/>
    <w:rsid w:val="00DB2C4C"/>
    <w:rsid w:val="00DB2FB9"/>
    <w:rsid w:val="00DB3167"/>
    <w:rsid w:val="00DB3C18"/>
    <w:rsid w:val="00DB74BB"/>
    <w:rsid w:val="00DC5A1C"/>
    <w:rsid w:val="00DC647F"/>
    <w:rsid w:val="00DD1AFE"/>
    <w:rsid w:val="00DD5875"/>
    <w:rsid w:val="00DD6505"/>
    <w:rsid w:val="00DD6A8A"/>
    <w:rsid w:val="00DE084D"/>
    <w:rsid w:val="00DE093A"/>
    <w:rsid w:val="00DF4EA9"/>
    <w:rsid w:val="00E118F5"/>
    <w:rsid w:val="00E119B8"/>
    <w:rsid w:val="00E16F34"/>
    <w:rsid w:val="00E21929"/>
    <w:rsid w:val="00E26ABA"/>
    <w:rsid w:val="00E330A9"/>
    <w:rsid w:val="00E34317"/>
    <w:rsid w:val="00E36A9C"/>
    <w:rsid w:val="00E37013"/>
    <w:rsid w:val="00E40BB7"/>
    <w:rsid w:val="00E41C39"/>
    <w:rsid w:val="00E421C8"/>
    <w:rsid w:val="00E52507"/>
    <w:rsid w:val="00E52E78"/>
    <w:rsid w:val="00E54496"/>
    <w:rsid w:val="00E554EA"/>
    <w:rsid w:val="00E5565B"/>
    <w:rsid w:val="00E56948"/>
    <w:rsid w:val="00E56D0C"/>
    <w:rsid w:val="00E60427"/>
    <w:rsid w:val="00E629B5"/>
    <w:rsid w:val="00E63053"/>
    <w:rsid w:val="00E64FA0"/>
    <w:rsid w:val="00E65530"/>
    <w:rsid w:val="00E72A42"/>
    <w:rsid w:val="00E73A60"/>
    <w:rsid w:val="00E73B78"/>
    <w:rsid w:val="00E77577"/>
    <w:rsid w:val="00E81E32"/>
    <w:rsid w:val="00E82D1C"/>
    <w:rsid w:val="00E859D3"/>
    <w:rsid w:val="00E902EE"/>
    <w:rsid w:val="00E92C96"/>
    <w:rsid w:val="00E92D0A"/>
    <w:rsid w:val="00E95554"/>
    <w:rsid w:val="00EA37F8"/>
    <w:rsid w:val="00EA4F95"/>
    <w:rsid w:val="00EB7939"/>
    <w:rsid w:val="00EC1CDC"/>
    <w:rsid w:val="00EC55E2"/>
    <w:rsid w:val="00EC62CD"/>
    <w:rsid w:val="00EC7088"/>
    <w:rsid w:val="00ED1055"/>
    <w:rsid w:val="00ED1C9E"/>
    <w:rsid w:val="00ED4722"/>
    <w:rsid w:val="00ED510F"/>
    <w:rsid w:val="00EE4C3F"/>
    <w:rsid w:val="00EE679E"/>
    <w:rsid w:val="00EE773A"/>
    <w:rsid w:val="00EF0E25"/>
    <w:rsid w:val="00EF3C36"/>
    <w:rsid w:val="00EF3E12"/>
    <w:rsid w:val="00F01003"/>
    <w:rsid w:val="00F01E7D"/>
    <w:rsid w:val="00F06232"/>
    <w:rsid w:val="00F06CFA"/>
    <w:rsid w:val="00F14338"/>
    <w:rsid w:val="00F15154"/>
    <w:rsid w:val="00F152BF"/>
    <w:rsid w:val="00F2048E"/>
    <w:rsid w:val="00F2066A"/>
    <w:rsid w:val="00F22B68"/>
    <w:rsid w:val="00F2300B"/>
    <w:rsid w:val="00F23F4D"/>
    <w:rsid w:val="00F2712D"/>
    <w:rsid w:val="00F307C7"/>
    <w:rsid w:val="00F30B4C"/>
    <w:rsid w:val="00F330FE"/>
    <w:rsid w:val="00F37AF8"/>
    <w:rsid w:val="00F43ED7"/>
    <w:rsid w:val="00F461C8"/>
    <w:rsid w:val="00F52B8C"/>
    <w:rsid w:val="00F53F1D"/>
    <w:rsid w:val="00F604AD"/>
    <w:rsid w:val="00F71C36"/>
    <w:rsid w:val="00F73C63"/>
    <w:rsid w:val="00F74050"/>
    <w:rsid w:val="00F77EC1"/>
    <w:rsid w:val="00F82B84"/>
    <w:rsid w:val="00F85848"/>
    <w:rsid w:val="00F8631F"/>
    <w:rsid w:val="00F91682"/>
    <w:rsid w:val="00F923BA"/>
    <w:rsid w:val="00F9402D"/>
    <w:rsid w:val="00F94332"/>
    <w:rsid w:val="00FA0714"/>
    <w:rsid w:val="00FA21F0"/>
    <w:rsid w:val="00FB237F"/>
    <w:rsid w:val="00FB489E"/>
    <w:rsid w:val="00FB5277"/>
    <w:rsid w:val="00FB52EC"/>
    <w:rsid w:val="00FC20A9"/>
    <w:rsid w:val="00FC2F51"/>
    <w:rsid w:val="00FC44DA"/>
    <w:rsid w:val="00FD1032"/>
    <w:rsid w:val="00FD175B"/>
    <w:rsid w:val="00FD480B"/>
    <w:rsid w:val="00FD6913"/>
    <w:rsid w:val="00FD6A63"/>
    <w:rsid w:val="00FE13AA"/>
    <w:rsid w:val="00FF0A90"/>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5C9FB"/>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73A60"/>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rsid w:val="008D663C"/>
  </w:style>
  <w:style w:type="character" w:customStyle="1" w:styleId="KoptekstChar">
    <w:name w:val="Koptekst Char"/>
    <w:basedOn w:val="Standaardalinea-lettertype"/>
    <w:link w:val="Koptekst"/>
    <w:rsid w:val="00B74F4F"/>
    <w:rPr>
      <w:caps/>
      <w:sz w:val="14"/>
    </w:rPr>
  </w:style>
  <w:style w:type="paragraph" w:styleId="Voettekst">
    <w:name w:val="footer"/>
    <w:basedOn w:val="Standaard"/>
    <w:link w:val="VoettekstChar"/>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image" Target="media/image16.png"/><Relationship Id="rId21" Type="http://schemas.openxmlformats.org/officeDocument/2006/relationships/footer" Target="footer7.xml"/><Relationship Id="rId34" Type="http://schemas.openxmlformats.org/officeDocument/2006/relationships/image" Target="media/image11.PNG"/><Relationship Id="rId42" Type="http://schemas.openxmlformats.org/officeDocument/2006/relationships/footer" Target="footer11.xml"/><Relationship Id="rId47" Type="http://schemas.openxmlformats.org/officeDocument/2006/relationships/header" Target="header12.xml"/><Relationship Id="rId50" Type="http://schemas.openxmlformats.org/officeDocument/2006/relationships/footer" Target="footer15.xml"/><Relationship Id="rId55"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eader" Target="header11.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6.png"/><Relationship Id="rId41" Type="http://schemas.openxmlformats.org/officeDocument/2006/relationships/header" Target="header10.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9.emf"/><Relationship Id="rId37" Type="http://schemas.openxmlformats.org/officeDocument/2006/relationships/image" Target="media/image14.PNG"/><Relationship Id="rId40" Type="http://schemas.openxmlformats.org/officeDocument/2006/relationships/image" Target="media/image17.jpeg"/><Relationship Id="rId45" Type="http://schemas.openxmlformats.org/officeDocument/2006/relationships/hyperlink" Target="https://zappware.com/" TargetMode="External"/><Relationship Id="rId53" Type="http://schemas.openxmlformats.org/officeDocument/2006/relationships/header" Target="header13.xm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footer" Target="footer14.xm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8.PNG"/><Relationship Id="rId44" Type="http://schemas.openxmlformats.org/officeDocument/2006/relationships/hyperlink" Target="https://en.wikipedia.org/wiki/Qt_(software)" TargetMode="External"/><Relationship Id="rId52" Type="http://schemas.openxmlformats.org/officeDocument/2006/relationships/hyperlink" Target="http://www.iiw.kuleuven.b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oter" Target="footer12.xml"/><Relationship Id="rId48" Type="http://schemas.openxmlformats.org/officeDocument/2006/relationships/footer" Target="footer13.xml"/><Relationship Id="rId56" Type="http://schemas.openxmlformats.org/officeDocument/2006/relationships/footer" Target="footer18.xml"/><Relationship Id="rId8" Type="http://schemas.openxmlformats.org/officeDocument/2006/relationships/header" Target="header1.xml"/><Relationship Id="rId51" Type="http://schemas.openxmlformats.org/officeDocument/2006/relationships/footer" Target="footer16.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8.jpeg"/></Relationships>
</file>

<file path=word/_rels/header13.xml.rels><?xml version="1.0" encoding="UTF-8" standalone="yes"?>
<Relationships xmlns="http://schemas.openxmlformats.org/package/2006/relationships"><Relationship Id="rId1" Type="http://schemas.openxmlformats.org/officeDocument/2006/relationships/image" Target="media/image19.png"/></Relationships>
</file>

<file path=word/_rels/header14.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4998FB131DA7427A928709671CFD6674"/>
        <w:category>
          <w:name w:val="Algemeen"/>
          <w:gallery w:val="placeholder"/>
        </w:category>
        <w:types>
          <w:type w:val="bbPlcHdr"/>
        </w:types>
        <w:behaviors>
          <w:behavior w:val="content"/>
        </w:behaviors>
        <w:guid w:val="{FAB9CEEE-6D7C-4583-80C7-5D154A5D55A3}"/>
      </w:docPartPr>
      <w:docPartBody>
        <w:p w:rsidR="00F60137" w:rsidRDefault="00D913C2" w:rsidP="00D913C2">
          <w:pPr>
            <w:pStyle w:val="4998FB131DA7427A928709671CFD6674"/>
          </w:pPr>
          <w:r w:rsidRPr="00930D25">
            <w:rPr>
              <w:rStyle w:val="Tekstvantijdelijkeaanduiding"/>
            </w:rPr>
            <w:t>Klik hier als u tekst wilt invoeren.</w:t>
          </w:r>
        </w:p>
      </w:docPartBody>
    </w:docPart>
    <w:docPart>
      <w:docPartPr>
        <w:name w:val="862E3B3E96C04FB8A115D74D4E075D55"/>
        <w:category>
          <w:name w:val="Algemeen"/>
          <w:gallery w:val="placeholder"/>
        </w:category>
        <w:types>
          <w:type w:val="bbPlcHdr"/>
        </w:types>
        <w:behaviors>
          <w:behavior w:val="content"/>
        </w:behaviors>
        <w:guid w:val="{8643CDBA-99DA-4B75-AA3D-59213CFF8389}"/>
      </w:docPartPr>
      <w:docPartBody>
        <w:p w:rsidR="00F60137" w:rsidRDefault="00D913C2" w:rsidP="00D913C2">
          <w:pPr>
            <w:pStyle w:val="862E3B3E96C04FB8A115D74D4E075D5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1E2FDE"/>
    <w:rsid w:val="002469D7"/>
    <w:rsid w:val="00350D5B"/>
    <w:rsid w:val="005B1160"/>
    <w:rsid w:val="005D3D16"/>
    <w:rsid w:val="00603539"/>
    <w:rsid w:val="00703A78"/>
    <w:rsid w:val="007F2522"/>
    <w:rsid w:val="0088076C"/>
    <w:rsid w:val="008B0D8C"/>
    <w:rsid w:val="0099372C"/>
    <w:rsid w:val="009E4BB1"/>
    <w:rsid w:val="00D913C2"/>
    <w:rsid w:val="00DF627C"/>
    <w:rsid w:val="00ED23A5"/>
    <w:rsid w:val="00F601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D913C2"/>
    <w:rPr>
      <w:color w:val="808080"/>
    </w:rPr>
  </w:style>
  <w:style w:type="paragraph" w:customStyle="1" w:styleId="63670C06ABA8482F9BA5910247221311">
    <w:name w:val="63670C06ABA8482F9BA5910247221311"/>
  </w:style>
  <w:style w:type="paragraph" w:customStyle="1" w:styleId="0F0BCAA7B3E94E0095F637E1F42517F8">
    <w:name w:val="0F0BCAA7B3E94E0095F637E1F42517F8"/>
  </w:style>
  <w:style w:type="paragraph" w:customStyle="1" w:styleId="56085CF6E0F341AB9306436C0D5B09A8">
    <w:name w:val="56085CF6E0F341AB9306436C0D5B09A8"/>
    <w:rsid w:val="008B0D8C"/>
  </w:style>
  <w:style w:type="paragraph" w:customStyle="1" w:styleId="3CF38671455E433C8E4D4BE457F1E8F7">
    <w:name w:val="3CF38671455E433C8E4D4BE457F1E8F7"/>
    <w:rsid w:val="008B0D8C"/>
  </w:style>
  <w:style w:type="paragraph" w:customStyle="1" w:styleId="4BF116C7129243A8A4FCAAE64ADA9A95">
    <w:name w:val="4BF116C7129243A8A4FCAAE64ADA9A95"/>
    <w:rsid w:val="008B0D8C"/>
  </w:style>
  <w:style w:type="paragraph" w:customStyle="1" w:styleId="24241EA2366948838513FAE6A34E05C7">
    <w:name w:val="24241EA2366948838513FAE6A34E05C7"/>
    <w:rsid w:val="00350D5B"/>
  </w:style>
  <w:style w:type="paragraph" w:customStyle="1" w:styleId="4998FB131DA7427A928709671CFD6674">
    <w:name w:val="4998FB131DA7427A928709671CFD6674"/>
    <w:rsid w:val="00D913C2"/>
  </w:style>
  <w:style w:type="paragraph" w:customStyle="1" w:styleId="862E3B3E96C04FB8A115D74D4E075D55">
    <w:name w:val="862E3B3E96C04FB8A115D74D4E075D55"/>
    <w:rsid w:val="00D913C2"/>
  </w:style>
  <w:style w:type="paragraph" w:customStyle="1" w:styleId="7E7678E031D0442E951B94DBE909AF10">
    <w:name w:val="7E7678E031D0442E951B94DBE909AF10"/>
    <w:rsid w:val="00D9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FA572-B515-418F-AC40-44AF2E3C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31</Pages>
  <Words>4095</Words>
  <Characters>22528</Characters>
  <Application>Microsoft Office Word</Application>
  <DocSecurity>0</DocSecurity>
  <Lines>187</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Lennert Van Looveren</dc:creator>
  <dc:description/>
  <cp:lastModifiedBy>lennert van looveren</cp:lastModifiedBy>
  <cp:revision>17</cp:revision>
  <cp:lastPrinted>2017-12-18T11:38:00Z</cp:lastPrinted>
  <dcterms:created xsi:type="dcterms:W3CDTF">2018-03-08T12:47:00Z</dcterms:created>
  <dcterms:modified xsi:type="dcterms:W3CDTF">2018-03-19T10:47:00Z</dcterms:modified>
</cp:coreProperties>
</file>